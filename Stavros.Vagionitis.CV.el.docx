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1367" w14:textId="77777777" w:rsidR="00B534D4" w:rsidRPr="00637E09" w:rsidRDefault="00D1486F">
      <w:pPr>
        <w:jc w:val="center"/>
        <w:rPr>
          <w:rFonts w:ascii="Tahoma" w:hAnsi="Tahoma" w:cs="Tahoma"/>
          <w:sz w:val="36"/>
          <w:szCs w:val="36"/>
          <w:lang w:val="el-GR"/>
        </w:rPr>
      </w:pPr>
      <w:r>
        <w:rPr>
          <w:rFonts w:ascii="Tahoma" w:hAnsi="Tahoma" w:cs="Tahoma"/>
          <w:sz w:val="36"/>
          <w:szCs w:val="36"/>
          <w:rPrChange w:id="0" w:author="Unknown Author" w:date="2020-09-04T10:47:00Z">
            <w:rPr/>
          </w:rPrChange>
        </w:rPr>
        <w:t>Stavros</w:t>
      </w:r>
      <w:r w:rsidRPr="00637E09">
        <w:rPr>
          <w:rFonts w:ascii="Tahoma" w:hAnsi="Tahoma" w:cs="Tahoma"/>
          <w:sz w:val="36"/>
          <w:szCs w:val="36"/>
          <w:lang w:val="el-GR"/>
          <w:rPrChange w:id="1" w:author="Unknown Author" w:date="2020-09-04T10:47:00Z">
            <w:rPr/>
          </w:rPrChange>
        </w:rPr>
        <w:t xml:space="preserve"> </w:t>
      </w:r>
      <w:r>
        <w:rPr>
          <w:rFonts w:ascii="Tahoma" w:hAnsi="Tahoma" w:cs="Tahoma"/>
          <w:sz w:val="36"/>
          <w:szCs w:val="36"/>
          <w:rPrChange w:id="2" w:author="Unknown Author" w:date="2020-09-04T10:47:00Z">
            <w:rPr/>
          </w:rPrChange>
        </w:rPr>
        <w:t>Vagionitis</w:t>
      </w:r>
    </w:p>
    <w:p w14:paraId="105D37D4" w14:textId="77777777" w:rsidR="00B534D4" w:rsidRPr="00637E09" w:rsidRDefault="00B534D4">
      <w:pPr>
        <w:jc w:val="center"/>
        <w:rPr>
          <w:lang w:val="el-GR"/>
        </w:rPr>
      </w:pPr>
    </w:p>
    <w:p w14:paraId="63337896" w14:textId="3D0AE844" w:rsidR="00B534D4" w:rsidRPr="00D1486F" w:rsidRDefault="00D1486F">
      <w:pPr>
        <w:jc w:val="center"/>
        <w:rPr>
          <w:lang w:val="el-GR"/>
        </w:rPr>
      </w:pPr>
      <w:r>
        <w:rPr>
          <w:rFonts w:ascii="Tahoma" w:hAnsi="Tahoma" w:cs="Tahoma"/>
          <w:b/>
          <w:bCs/>
          <w:sz w:val="22"/>
          <w:szCs w:val="22"/>
          <w:lang w:val="el-GR"/>
        </w:rPr>
        <w:t>Διεύθυνση</w:t>
      </w:r>
      <w:r w:rsidRPr="00D1486F">
        <w:rPr>
          <w:rFonts w:ascii="Tahoma" w:hAnsi="Tahoma" w:cs="Tahoma"/>
          <w:sz w:val="22"/>
          <w:szCs w:val="22"/>
          <w:lang w:val="el-GR"/>
          <w:rPrChange w:id="3" w:author="Unknown Author" w:date="2020-09-04T10:47:00Z">
            <w:rPr/>
          </w:rPrChange>
        </w:rPr>
        <w:t xml:space="preserve">: </w:t>
      </w:r>
      <w:del w:id="4" w:author="Unknown Author" w:date="2020-09-03T23:37:00Z">
        <w:r>
          <w:rPr>
            <w:rFonts w:ascii="Tahoma" w:hAnsi="Tahoma" w:cs="Tahoma"/>
            <w:sz w:val="22"/>
            <w:szCs w:val="22"/>
          </w:rPr>
          <w:delText>Flat</w:delText>
        </w:r>
        <w:r w:rsidRPr="00D1486F">
          <w:rPr>
            <w:rFonts w:ascii="Tahoma" w:hAnsi="Tahoma" w:cs="Tahoma"/>
            <w:sz w:val="22"/>
            <w:szCs w:val="22"/>
            <w:lang w:val="el-GR"/>
          </w:rPr>
          <w:delText xml:space="preserve"> 36, </w:delText>
        </w:r>
        <w:r>
          <w:rPr>
            <w:rFonts w:ascii="Tahoma" w:hAnsi="Tahoma" w:cs="Tahoma"/>
            <w:sz w:val="22"/>
            <w:szCs w:val="22"/>
          </w:rPr>
          <w:delText>Camden</w:delText>
        </w:r>
        <w:r w:rsidRPr="00D1486F">
          <w:rPr>
            <w:rFonts w:ascii="Tahoma" w:hAnsi="Tahoma" w:cs="Tahoma"/>
            <w:sz w:val="22"/>
            <w:szCs w:val="22"/>
            <w:lang w:val="el-GR"/>
          </w:rPr>
          <w:delText xml:space="preserve"> </w:delText>
        </w:r>
        <w:r>
          <w:rPr>
            <w:rFonts w:ascii="Tahoma" w:hAnsi="Tahoma" w:cs="Tahoma"/>
            <w:sz w:val="22"/>
            <w:szCs w:val="22"/>
          </w:rPr>
          <w:delText>Court</w:delText>
        </w:r>
        <w:r w:rsidRPr="00D1486F">
          <w:rPr>
            <w:rFonts w:ascii="Tahoma" w:hAnsi="Tahoma" w:cs="Tahoma"/>
            <w:sz w:val="22"/>
            <w:szCs w:val="22"/>
            <w:lang w:val="el-GR"/>
          </w:rPr>
          <w:delText xml:space="preserve">, </w:delText>
        </w:r>
        <w:r>
          <w:rPr>
            <w:rFonts w:ascii="Tahoma" w:hAnsi="Tahoma" w:cs="Tahoma"/>
            <w:sz w:val="22"/>
            <w:szCs w:val="22"/>
          </w:rPr>
          <w:delText>Carrolls</w:delText>
        </w:r>
        <w:r w:rsidRPr="00D1486F">
          <w:rPr>
            <w:rFonts w:ascii="Tahoma" w:hAnsi="Tahoma" w:cs="Tahoma"/>
            <w:sz w:val="22"/>
            <w:szCs w:val="22"/>
            <w:lang w:val="el-GR"/>
          </w:rPr>
          <w:delText xml:space="preserve"> </w:delText>
        </w:r>
        <w:r>
          <w:rPr>
            <w:rFonts w:ascii="Tahoma" w:hAnsi="Tahoma" w:cs="Tahoma"/>
            <w:sz w:val="22"/>
            <w:szCs w:val="22"/>
          </w:rPr>
          <w:delText>Quay</w:delText>
        </w:r>
        <w:r w:rsidRPr="00D1486F">
          <w:rPr>
            <w:rFonts w:ascii="Tahoma" w:hAnsi="Tahoma" w:cs="Tahoma"/>
            <w:sz w:val="22"/>
            <w:szCs w:val="22"/>
            <w:lang w:val="el-GR"/>
          </w:rPr>
          <w:delText xml:space="preserve">, </w:delText>
        </w:r>
        <w:r>
          <w:rPr>
            <w:rFonts w:ascii="Tahoma" w:hAnsi="Tahoma" w:cs="Tahoma"/>
            <w:sz w:val="22"/>
            <w:szCs w:val="22"/>
          </w:rPr>
          <w:delText>Cork</w:delText>
        </w:r>
        <w:r w:rsidRPr="00D1486F">
          <w:rPr>
            <w:rFonts w:ascii="Tahoma" w:hAnsi="Tahoma" w:cs="Tahoma"/>
            <w:sz w:val="22"/>
            <w:szCs w:val="22"/>
            <w:lang w:val="el-GR"/>
          </w:rPr>
          <w:delText xml:space="preserve"> </w:delText>
        </w:r>
        <w:r>
          <w:rPr>
            <w:rFonts w:ascii="Tahoma" w:hAnsi="Tahoma" w:cs="Tahoma"/>
            <w:sz w:val="22"/>
            <w:szCs w:val="22"/>
          </w:rPr>
          <w:delText>City</w:delText>
        </w:r>
        <w:r w:rsidRPr="00D1486F">
          <w:rPr>
            <w:rFonts w:ascii="Tahoma" w:hAnsi="Tahoma" w:cs="Tahoma"/>
            <w:sz w:val="22"/>
            <w:szCs w:val="22"/>
            <w:lang w:val="el-GR"/>
          </w:rPr>
          <w:delText xml:space="preserve">, </w:delText>
        </w:r>
        <w:r>
          <w:rPr>
            <w:rFonts w:ascii="Tahoma" w:hAnsi="Tahoma" w:cs="Tahoma"/>
            <w:sz w:val="22"/>
            <w:szCs w:val="22"/>
          </w:rPr>
          <w:delText>Ireland</w:delText>
        </w:r>
      </w:del>
      <w:r>
        <w:rPr>
          <w:rFonts w:ascii="Tahoma" w:hAnsi="Tahoma" w:cs="Tahoma"/>
          <w:sz w:val="22"/>
          <w:szCs w:val="22"/>
          <w:lang w:val="el-GR"/>
        </w:rPr>
        <w:t>Κων</w:t>
      </w:r>
      <w:r w:rsidRPr="00D1486F">
        <w:rPr>
          <w:rFonts w:ascii="Tahoma" w:hAnsi="Tahoma" w:cs="Tahoma"/>
          <w:sz w:val="22"/>
          <w:szCs w:val="22"/>
          <w:lang w:val="el-GR"/>
        </w:rPr>
        <w:t>/</w:t>
      </w:r>
      <w:r>
        <w:rPr>
          <w:rFonts w:ascii="Tahoma" w:hAnsi="Tahoma" w:cs="Tahoma"/>
          <w:sz w:val="22"/>
          <w:szCs w:val="22"/>
          <w:lang w:val="el-GR"/>
        </w:rPr>
        <w:t>νου</w:t>
      </w:r>
      <w:r w:rsidRPr="00D1486F">
        <w:rPr>
          <w:rFonts w:ascii="Tahoma" w:hAnsi="Tahoma" w:cs="Tahoma"/>
          <w:sz w:val="22"/>
          <w:szCs w:val="22"/>
          <w:lang w:val="el-GR"/>
        </w:rPr>
        <w:t xml:space="preserve"> </w:t>
      </w:r>
      <w:r>
        <w:rPr>
          <w:rFonts w:ascii="Tahoma" w:hAnsi="Tahoma" w:cs="Tahoma"/>
          <w:sz w:val="22"/>
          <w:szCs w:val="22"/>
          <w:lang w:val="el-GR"/>
        </w:rPr>
        <w:t>Στέφα</w:t>
      </w:r>
      <w:r w:rsidRPr="00D1486F">
        <w:rPr>
          <w:rFonts w:ascii="Tahoma" w:hAnsi="Tahoma" w:cs="Tahoma"/>
          <w:sz w:val="22"/>
          <w:szCs w:val="22"/>
          <w:lang w:val="el-GR"/>
        </w:rPr>
        <w:t xml:space="preserve"> 3</w:t>
      </w:r>
      <w:ins w:id="5" w:author="Unknown Author" w:date="2020-09-03T23:37:00Z">
        <w:r w:rsidRPr="00D1486F">
          <w:rPr>
            <w:rFonts w:ascii="Tahoma" w:hAnsi="Tahoma" w:cs="Tahoma"/>
            <w:sz w:val="22"/>
            <w:szCs w:val="22"/>
            <w:lang w:val="el-GR"/>
          </w:rPr>
          <w:t xml:space="preserve">, </w:t>
        </w:r>
      </w:ins>
      <w:r w:rsidRPr="00D1486F">
        <w:rPr>
          <w:rFonts w:ascii="Tahoma" w:hAnsi="Tahoma" w:cs="Tahoma"/>
          <w:sz w:val="22"/>
          <w:szCs w:val="22"/>
          <w:lang w:val="el-GR"/>
        </w:rPr>
        <w:t>15126</w:t>
      </w:r>
      <w:ins w:id="6" w:author="Unknown Author" w:date="2020-09-03T23:37:00Z">
        <w:r w:rsidRPr="00D1486F">
          <w:rPr>
            <w:rFonts w:ascii="Tahoma" w:hAnsi="Tahoma" w:cs="Tahoma"/>
            <w:sz w:val="22"/>
            <w:szCs w:val="22"/>
            <w:lang w:val="el-GR"/>
          </w:rPr>
          <w:t xml:space="preserve">, </w:t>
        </w:r>
      </w:ins>
      <w:r>
        <w:rPr>
          <w:rFonts w:ascii="Tahoma" w:hAnsi="Tahoma" w:cs="Tahoma"/>
          <w:sz w:val="22"/>
          <w:szCs w:val="22"/>
          <w:lang w:val="el-GR"/>
        </w:rPr>
        <w:t>Μαρούσι</w:t>
      </w:r>
      <w:ins w:id="7" w:author="Unknown Author" w:date="2020-09-03T23:37:00Z">
        <w:r w:rsidRPr="00D1486F">
          <w:rPr>
            <w:rFonts w:ascii="Tahoma" w:hAnsi="Tahoma" w:cs="Tahoma"/>
            <w:sz w:val="22"/>
            <w:szCs w:val="22"/>
            <w:lang w:val="el-GR"/>
          </w:rPr>
          <w:t xml:space="preserve">, </w:t>
        </w:r>
      </w:ins>
      <w:r>
        <w:rPr>
          <w:rFonts w:ascii="Tahoma" w:hAnsi="Tahoma" w:cs="Tahoma"/>
          <w:sz w:val="22"/>
          <w:szCs w:val="22"/>
          <w:lang w:val="el-GR"/>
        </w:rPr>
        <w:t>Αττική</w:t>
      </w:r>
      <w:r w:rsidRPr="00D1486F">
        <w:rPr>
          <w:rFonts w:ascii="Tahoma" w:hAnsi="Tahoma" w:cs="Tahoma"/>
          <w:sz w:val="22"/>
          <w:szCs w:val="22"/>
          <w:lang w:val="el-GR"/>
          <w:rPrChange w:id="8" w:author="Unknown Author" w:date="2020-09-04T10:47:00Z">
            <w:rPr/>
          </w:rPrChange>
        </w:rPr>
        <w:t xml:space="preserve"> </w:t>
      </w:r>
      <w:r>
        <w:rPr>
          <w:rFonts w:ascii="Tahoma" w:hAnsi="Tahoma" w:cs="Tahoma"/>
          <w:b/>
          <w:bCs/>
          <w:sz w:val="22"/>
          <w:szCs w:val="22"/>
          <w:lang w:val="el-GR"/>
        </w:rPr>
        <w:t>Τηλέφωνο</w:t>
      </w:r>
      <w:r w:rsidRPr="00D1486F">
        <w:rPr>
          <w:rFonts w:ascii="Tahoma" w:hAnsi="Tahoma" w:cs="Tahoma"/>
          <w:sz w:val="22"/>
          <w:szCs w:val="22"/>
          <w:lang w:val="el-GR"/>
          <w:rPrChange w:id="9" w:author="Unknown Author" w:date="2020-09-04T10:47:00Z">
            <w:rPr/>
          </w:rPrChange>
        </w:rPr>
        <w:t xml:space="preserve">: </w:t>
      </w:r>
      <w:del w:id="10" w:author="Unknown Author" w:date="2020-09-03T23:37:00Z">
        <w:r w:rsidRPr="00D1486F">
          <w:rPr>
            <w:rFonts w:ascii="Tahoma" w:hAnsi="Tahoma" w:cs="Tahoma"/>
            <w:sz w:val="22"/>
            <w:szCs w:val="22"/>
            <w:lang w:val="el-GR"/>
          </w:rPr>
          <w:delText>+353 (0)83 133 9031</w:delText>
        </w:r>
      </w:del>
      <w:ins w:id="11" w:author="Unknown Author" w:date="2020-09-03T23:37:00Z">
        <w:r w:rsidRPr="00D1486F">
          <w:rPr>
            <w:rFonts w:ascii="Tahoma" w:hAnsi="Tahoma" w:cs="Tahoma"/>
            <w:sz w:val="22"/>
            <w:szCs w:val="22"/>
            <w:lang w:val="el-GR"/>
          </w:rPr>
          <w:t>+30 6945 310 437</w:t>
        </w:r>
      </w:ins>
    </w:p>
    <w:p w14:paraId="48A5F1A7" w14:textId="77777777" w:rsidR="00B534D4" w:rsidRDefault="00D1486F">
      <w:pPr>
        <w:pStyle w:val="url"/>
        <w:spacing w:before="2" w:after="2"/>
        <w:ind w:left="720"/>
        <w:jc w:val="center"/>
      </w:pPr>
      <w:r>
        <w:rPr>
          <w:rFonts w:ascii="Tahoma" w:hAnsi="Tahoma" w:cs="Tahoma"/>
          <w:b/>
          <w:bCs/>
          <w:sz w:val="22"/>
          <w:szCs w:val="22"/>
          <w:rPrChange w:id="12" w:author="Unknown Author" w:date="2020-09-04T10:47:00Z">
            <w:rPr/>
          </w:rPrChange>
        </w:rPr>
        <w:t>E-mail</w:t>
      </w:r>
      <w:r>
        <w:rPr>
          <w:rFonts w:ascii="Tahoma" w:hAnsi="Tahoma" w:cs="Tahoma"/>
          <w:sz w:val="22"/>
          <w:szCs w:val="22"/>
          <w:rPrChange w:id="13" w:author="Unknown Author" w:date="2020-09-04T10:47:00Z">
            <w:rPr/>
          </w:rPrChange>
        </w:rPr>
        <w:t xml:space="preserve">: </w:t>
      </w:r>
      <w:r>
        <w:fldChar w:fldCharType="begin"/>
      </w:r>
      <w:r>
        <w:instrText xml:space="preserve"> HYPERLINK "mailto:stavros.vagionitis@gmail.com" \h </w:instrText>
      </w:r>
      <w:r>
        <w:fldChar w:fldCharType="separate"/>
      </w:r>
      <w:r>
        <w:rPr>
          <w:rStyle w:val="Hyperlink"/>
          <w:rFonts w:ascii="Tahoma" w:hAnsi="Tahoma" w:cs="Tahoma"/>
          <w:sz w:val="22"/>
          <w:szCs w:val="22"/>
          <w:rPrChange w:id="14" w:author="Unknown Author" w:date="2020-09-04T10:47:00Z">
            <w:rPr/>
          </w:rPrChange>
        </w:rPr>
        <w:t>stavros.vagionitis@gmail.com</w:t>
      </w:r>
      <w:r>
        <w:rPr>
          <w:rStyle w:val="Hyperlink"/>
          <w:rFonts w:ascii="Tahoma" w:hAnsi="Tahoma" w:cs="Tahoma"/>
          <w:sz w:val="22"/>
          <w:szCs w:val="22"/>
        </w:rPr>
        <w:fldChar w:fldCharType="end"/>
      </w:r>
      <w:bookmarkStart w:id="15" w:name="webProfileURL"/>
      <w:bookmarkEnd w:id="15"/>
    </w:p>
    <w:p w14:paraId="2134615F" w14:textId="77777777" w:rsidR="00B534D4" w:rsidRDefault="00B534D4">
      <w:pPr>
        <w:rPr>
          <w:rFonts w:ascii="Tahoma" w:hAnsi="Tahoma" w:cs="Tahoma"/>
        </w:rPr>
      </w:pPr>
    </w:p>
    <w:p w14:paraId="2ED7F516" w14:textId="6883B3B4" w:rsidR="00B534D4" w:rsidRPr="00D1486F" w:rsidRDefault="00D1486F">
      <w:pPr>
        <w:rPr>
          <w:rFonts w:ascii="Tahoma" w:hAnsi="Tahoma" w:cs="Tahoma"/>
          <w:b/>
          <w:sz w:val="26"/>
          <w:szCs w:val="26"/>
          <w:u w:val="single"/>
          <w:lang w:val="el-GR"/>
        </w:rPr>
      </w:pPr>
      <w:r>
        <w:rPr>
          <w:rFonts w:ascii="Tahoma" w:hAnsi="Tahoma" w:cs="Tahoma"/>
          <w:b/>
          <w:sz w:val="26"/>
          <w:szCs w:val="26"/>
          <w:u w:val="single"/>
          <w:lang w:val="el-GR"/>
        </w:rPr>
        <w:t>Εργασιακή Εμπειρία</w:t>
      </w:r>
    </w:p>
    <w:tbl>
      <w:tblPr>
        <w:tblW w:w="10425" w:type="dxa"/>
        <w:tblInd w:w="-55" w:type="dxa"/>
        <w:tblLayout w:type="fixed"/>
        <w:tblCellMar>
          <w:top w:w="55" w:type="dxa"/>
          <w:left w:w="55" w:type="dxa"/>
          <w:bottom w:w="55" w:type="dxa"/>
          <w:right w:w="55" w:type="dxa"/>
        </w:tblCellMar>
        <w:tblLook w:val="0000" w:firstRow="0" w:lastRow="0" w:firstColumn="0" w:lastColumn="0" w:noHBand="0" w:noVBand="0"/>
      </w:tblPr>
      <w:tblGrid>
        <w:gridCol w:w="4450"/>
        <w:gridCol w:w="2885"/>
        <w:gridCol w:w="3090"/>
      </w:tblGrid>
      <w:tr w:rsidR="00B534D4" w14:paraId="1ACD63D7" w14:textId="77777777">
        <w:tc>
          <w:tcPr>
            <w:tcW w:w="4450" w:type="dxa"/>
            <w:shd w:val="clear" w:color="auto" w:fill="FFFFFF"/>
            <w:vAlign w:val="center"/>
          </w:tcPr>
          <w:p w14:paraId="2DE21D8B" w14:textId="77777777" w:rsidR="00B534D4" w:rsidRDefault="00D1486F">
            <w:pPr>
              <w:snapToGrid w:val="0"/>
            </w:pPr>
            <w:ins w:id="16" w:author="Unknown Author" w:date="2020-09-03T21:28:00Z">
              <w:r>
                <w:rPr>
                  <w:rFonts w:ascii="Tahoma" w:hAnsi="Tahoma" w:cs="Tahoma"/>
                  <w:b/>
                  <w:bCs/>
                  <w:sz w:val="21"/>
                  <w:szCs w:val="21"/>
                </w:rPr>
                <w:t>Johnson Controls</w:t>
              </w:r>
            </w:ins>
            <w:ins w:id="17" w:author="Unknown Author" w:date="2020-09-03T21:25:00Z">
              <w:r>
                <w:rPr>
                  <w:rFonts w:ascii="Tahoma" w:hAnsi="Tahoma" w:cs="Tahoma"/>
                  <w:b/>
                  <w:bCs/>
                  <w:sz w:val="21"/>
                  <w:szCs w:val="21"/>
                </w:rPr>
                <w:t xml:space="preserve"> </w:t>
              </w:r>
              <w:r>
                <w:rPr>
                  <w:rFonts w:ascii="Tahoma" w:hAnsi="Tahoma" w:cs="Tahoma"/>
                  <w:bCs/>
                  <w:sz w:val="21"/>
                  <w:szCs w:val="21"/>
                </w:rPr>
                <w:t>(Building Security &amp; Automation Industry)</w:t>
              </w:r>
              <w:r>
                <w:rPr>
                  <w:rFonts w:ascii="Tahoma" w:hAnsi="Tahoma" w:cs="Tahoma"/>
                  <w:b/>
                  <w:bCs/>
                  <w:sz w:val="21"/>
                  <w:szCs w:val="21"/>
                </w:rPr>
                <w:t>,</w:t>
              </w:r>
            </w:ins>
          </w:p>
          <w:p w14:paraId="56941B16" w14:textId="77777777" w:rsidR="00B534D4" w:rsidRDefault="00D1486F">
            <w:pPr>
              <w:ind w:left="2880" w:hanging="2880"/>
              <w:rPr>
                <w:rFonts w:ascii="Tahoma" w:hAnsi="Tahoma" w:cs="Tahoma"/>
                <w:b/>
                <w:bCs/>
                <w:sz w:val="21"/>
                <w:szCs w:val="21"/>
              </w:rPr>
            </w:pPr>
            <w:ins w:id="18" w:author="Unknown Author" w:date="2020-09-03T21:30:00Z">
              <w:r>
                <w:rPr>
                  <w:rFonts w:ascii="Tahoma" w:hAnsi="Tahoma" w:cs="Tahoma"/>
                  <w:b/>
                  <w:bCs/>
                  <w:sz w:val="21"/>
                  <w:szCs w:val="21"/>
                </w:rPr>
                <w:t>Senior Embedded Software Engineer</w:t>
              </w:r>
            </w:ins>
          </w:p>
        </w:tc>
        <w:tc>
          <w:tcPr>
            <w:tcW w:w="2885" w:type="dxa"/>
            <w:shd w:val="clear" w:color="auto" w:fill="FFFFFF"/>
            <w:vAlign w:val="center"/>
          </w:tcPr>
          <w:p w14:paraId="0AE000AC" w14:textId="56E23735" w:rsidR="00B534D4" w:rsidRPr="00817AC5" w:rsidRDefault="00817AC5">
            <w:pPr>
              <w:snapToGrid w:val="0"/>
              <w:rPr>
                <w:rFonts w:ascii="Tahoma" w:hAnsi="Tahoma" w:cs="Tahoma"/>
                <w:b/>
                <w:bCs/>
                <w:sz w:val="21"/>
                <w:szCs w:val="21"/>
                <w:lang w:val="el-GR"/>
              </w:rPr>
            </w:pPr>
            <w:proofErr w:type="spellStart"/>
            <w:r>
              <w:rPr>
                <w:rFonts w:ascii="Tahoma" w:hAnsi="Tahoma" w:cs="Tahoma"/>
                <w:b/>
                <w:bCs/>
                <w:sz w:val="21"/>
                <w:szCs w:val="21"/>
                <w:lang w:val="el-GR"/>
              </w:rPr>
              <w:t>Κόρκ</w:t>
            </w:r>
            <w:proofErr w:type="spellEnd"/>
            <w:ins w:id="19" w:author="Unknown Author" w:date="2020-09-03T21:25:00Z">
              <w:r w:rsidR="00D1486F">
                <w:rPr>
                  <w:rFonts w:ascii="Tahoma" w:hAnsi="Tahoma" w:cs="Tahoma"/>
                  <w:b/>
                  <w:bCs/>
                  <w:sz w:val="21"/>
                  <w:szCs w:val="21"/>
                </w:rPr>
                <w:t xml:space="preserve">, </w:t>
              </w:r>
            </w:ins>
            <w:r>
              <w:rPr>
                <w:rFonts w:ascii="Tahoma" w:hAnsi="Tahoma" w:cs="Tahoma"/>
                <w:b/>
                <w:bCs/>
                <w:sz w:val="21"/>
                <w:szCs w:val="21"/>
                <w:lang w:val="el-GR"/>
              </w:rPr>
              <w:t>Ιρλανδία</w:t>
            </w:r>
          </w:p>
        </w:tc>
        <w:tc>
          <w:tcPr>
            <w:tcW w:w="3090" w:type="dxa"/>
            <w:shd w:val="clear" w:color="auto" w:fill="FFFFFF"/>
            <w:vAlign w:val="center"/>
          </w:tcPr>
          <w:p w14:paraId="4E868C9E" w14:textId="58B6AB7A" w:rsidR="00B534D4" w:rsidRDefault="00817AC5">
            <w:pPr>
              <w:snapToGrid w:val="0"/>
              <w:ind w:left="720" w:hanging="360"/>
              <w:jc w:val="right"/>
            </w:pPr>
            <w:r>
              <w:rPr>
                <w:rFonts w:ascii="Tahoma" w:hAnsi="Tahoma" w:cs="Tahoma"/>
                <w:b/>
                <w:bCs/>
                <w:sz w:val="21"/>
                <w:szCs w:val="21"/>
                <w:lang w:val="el-GR"/>
              </w:rPr>
              <w:t>Οκτ</w:t>
            </w:r>
            <w:ins w:id="20" w:author="Unknown Author" w:date="2020-09-03T21:25:00Z">
              <w:r w:rsidR="00D1486F">
                <w:rPr>
                  <w:rFonts w:ascii="Tahoma" w:hAnsi="Tahoma" w:cs="Tahoma"/>
                  <w:b/>
                  <w:bCs/>
                  <w:sz w:val="21"/>
                  <w:szCs w:val="21"/>
                </w:rPr>
                <w:t xml:space="preserve"> 2015 – </w:t>
              </w:r>
            </w:ins>
            <w:r>
              <w:rPr>
                <w:rFonts w:ascii="Tahoma" w:hAnsi="Tahoma" w:cs="Tahoma"/>
                <w:b/>
                <w:bCs/>
                <w:sz w:val="21"/>
                <w:szCs w:val="21"/>
                <w:lang w:val="el-GR"/>
              </w:rPr>
              <w:t>Ιουν</w:t>
            </w:r>
            <w:ins w:id="21" w:author="Unknown Author" w:date="2020-09-03T21:25:00Z">
              <w:r w:rsidR="00D1486F">
                <w:rPr>
                  <w:rFonts w:ascii="Tahoma" w:hAnsi="Tahoma" w:cs="Tahoma"/>
                  <w:b/>
                  <w:bCs/>
                  <w:sz w:val="21"/>
                  <w:szCs w:val="21"/>
                </w:rPr>
                <w:t xml:space="preserve"> 20</w:t>
              </w:r>
            </w:ins>
            <w:ins w:id="22" w:author="Unknown Author" w:date="2020-09-03T21:30:00Z">
              <w:r w:rsidR="00D1486F">
                <w:rPr>
                  <w:rFonts w:ascii="Tahoma" w:hAnsi="Tahoma" w:cs="Tahoma"/>
                  <w:b/>
                  <w:bCs/>
                  <w:sz w:val="21"/>
                  <w:szCs w:val="21"/>
                </w:rPr>
                <w:t>20</w:t>
              </w:r>
            </w:ins>
          </w:p>
        </w:tc>
      </w:tr>
    </w:tbl>
    <w:p w14:paraId="547BEBCC" w14:textId="2FA6EC7D" w:rsidR="00B534D4" w:rsidRPr="00C86D35" w:rsidRDefault="00C86D35">
      <w:pPr>
        <w:numPr>
          <w:ilvl w:val="0"/>
          <w:numId w:val="7"/>
        </w:numPr>
        <w:jc w:val="both"/>
        <w:rPr>
          <w:ins w:id="23" w:author="Unknown Author" w:date="2020-09-03T21:25:00Z"/>
          <w:rFonts w:ascii="Tahoma" w:hAnsi="Tahoma" w:cs="Tahoma"/>
          <w:sz w:val="21"/>
          <w:szCs w:val="21"/>
          <w:lang w:val="el-GR"/>
        </w:rPr>
      </w:pPr>
      <w:r w:rsidRPr="00C86D35">
        <w:rPr>
          <w:rFonts w:ascii="Tahoma" w:hAnsi="Tahoma" w:cs="Tahoma"/>
          <w:sz w:val="21"/>
          <w:szCs w:val="21"/>
          <w:lang w:val="el-GR"/>
        </w:rPr>
        <w:t xml:space="preserve">Μέλος </w:t>
      </w:r>
      <w:r>
        <w:rPr>
          <w:rFonts w:ascii="Tahoma" w:hAnsi="Tahoma" w:cs="Tahoma"/>
          <w:sz w:val="21"/>
          <w:szCs w:val="21"/>
          <w:lang w:val="el-GR"/>
        </w:rPr>
        <w:t xml:space="preserve">μιας </w:t>
      </w:r>
      <w:r w:rsidRPr="00C86D35">
        <w:rPr>
          <w:rFonts w:ascii="Tahoma" w:hAnsi="Tahoma" w:cs="Tahoma"/>
          <w:sz w:val="21"/>
          <w:szCs w:val="21"/>
          <w:lang w:val="el-GR"/>
        </w:rPr>
        <w:t xml:space="preserve">ομάδας που αποτελείται από τον διευθυντή και επτά μηχανικούς λογισμικού στο Τμήμα </w:t>
      </w:r>
      <w:r w:rsidR="00907FE9" w:rsidRPr="00C86D35">
        <w:rPr>
          <w:rFonts w:ascii="Tahoma" w:hAnsi="Tahoma" w:cs="Tahoma"/>
          <w:sz w:val="21"/>
          <w:szCs w:val="21"/>
          <w:lang w:val="el-GR"/>
        </w:rPr>
        <w:t>Έ</w:t>
      </w:r>
      <w:r w:rsidR="00907FE9">
        <w:rPr>
          <w:rFonts w:ascii="Tahoma" w:hAnsi="Tahoma" w:cs="Tahoma"/>
          <w:sz w:val="21"/>
          <w:szCs w:val="21"/>
          <w:lang w:val="el-GR"/>
        </w:rPr>
        <w:t>ρευνας</w:t>
      </w:r>
      <w:r w:rsidRPr="00C86D35">
        <w:rPr>
          <w:rFonts w:ascii="Tahoma" w:hAnsi="Tahoma" w:cs="Tahoma"/>
          <w:sz w:val="21"/>
          <w:szCs w:val="21"/>
          <w:lang w:val="el-GR"/>
        </w:rPr>
        <w:t xml:space="preserve"> &amp; </w:t>
      </w:r>
      <w:r w:rsidR="00907FE9" w:rsidRPr="00C86D35">
        <w:rPr>
          <w:rFonts w:ascii="Tahoma" w:hAnsi="Tahoma" w:cs="Tahoma"/>
          <w:sz w:val="21"/>
          <w:szCs w:val="21"/>
          <w:lang w:val="el-GR"/>
        </w:rPr>
        <w:t>Α</w:t>
      </w:r>
      <w:r w:rsidR="00907FE9">
        <w:rPr>
          <w:rFonts w:ascii="Tahoma" w:hAnsi="Tahoma" w:cs="Tahoma"/>
          <w:sz w:val="21"/>
          <w:szCs w:val="21"/>
          <w:lang w:val="el-GR"/>
        </w:rPr>
        <w:t>νάπτυξης</w:t>
      </w:r>
      <w:r w:rsidR="00D1486F" w:rsidRPr="00C86D35">
        <w:rPr>
          <w:rFonts w:ascii="Tahoma" w:hAnsi="Tahoma" w:cs="Tahoma"/>
          <w:sz w:val="21"/>
          <w:szCs w:val="21"/>
          <w:lang w:val="el-GR"/>
        </w:rPr>
        <w:t>.</w:t>
      </w:r>
    </w:p>
    <w:p w14:paraId="3111CFE5" w14:textId="1B65796A" w:rsidR="00B534D4" w:rsidRPr="006E5A13" w:rsidRDefault="006E5A13">
      <w:pPr>
        <w:numPr>
          <w:ilvl w:val="0"/>
          <w:numId w:val="7"/>
        </w:numPr>
        <w:jc w:val="both"/>
        <w:rPr>
          <w:ins w:id="24" w:author="Unknown Author" w:date="2020-09-03T21:25:00Z"/>
          <w:rFonts w:ascii="Tahoma" w:hAnsi="Tahoma" w:cs="Tahoma"/>
          <w:sz w:val="21"/>
          <w:szCs w:val="21"/>
          <w:lang w:val="el-GR"/>
        </w:rPr>
      </w:pPr>
      <w:proofErr w:type="spellStart"/>
      <w:r>
        <w:rPr>
          <w:rFonts w:ascii="Tahoma" w:hAnsi="Tahoma" w:cs="Tahoma"/>
          <w:sz w:val="21"/>
          <w:szCs w:val="21"/>
          <w:lang w:val="el-GR"/>
        </w:rPr>
        <w:t>Μεντορινγκ</w:t>
      </w:r>
      <w:proofErr w:type="spellEnd"/>
      <w:r w:rsidRPr="006E5A13">
        <w:rPr>
          <w:rFonts w:ascii="Tahoma" w:hAnsi="Tahoma" w:cs="Tahoma"/>
          <w:sz w:val="21"/>
          <w:szCs w:val="21"/>
          <w:lang w:val="el-GR"/>
        </w:rPr>
        <w:t xml:space="preserve"> των νέων προσλήψεων της ομάδας.</w:t>
      </w:r>
    </w:p>
    <w:p w14:paraId="1361556B" w14:textId="5EEC0776" w:rsidR="00B534D4" w:rsidRPr="001E6786" w:rsidRDefault="001E6786">
      <w:pPr>
        <w:numPr>
          <w:ilvl w:val="0"/>
          <w:numId w:val="7"/>
        </w:numPr>
        <w:jc w:val="both"/>
        <w:rPr>
          <w:rFonts w:ascii="Tahoma" w:hAnsi="Tahoma" w:cs="Tahoma"/>
          <w:sz w:val="21"/>
          <w:szCs w:val="21"/>
          <w:lang w:val="el-GR"/>
        </w:rPr>
      </w:pPr>
      <w:r w:rsidRPr="001E6786">
        <w:rPr>
          <w:rFonts w:ascii="Tahoma" w:hAnsi="Tahoma" w:cs="Tahoma"/>
          <w:sz w:val="21"/>
          <w:szCs w:val="21"/>
          <w:lang w:val="el-GR"/>
        </w:rPr>
        <w:t>Βοηθ</w:t>
      </w:r>
      <w:r>
        <w:rPr>
          <w:rFonts w:ascii="Tahoma" w:hAnsi="Tahoma" w:cs="Tahoma"/>
          <w:sz w:val="21"/>
          <w:szCs w:val="21"/>
          <w:lang w:val="el-GR"/>
        </w:rPr>
        <w:t>ούσα</w:t>
      </w:r>
      <w:r w:rsidRPr="001E6786">
        <w:rPr>
          <w:rFonts w:ascii="Tahoma" w:hAnsi="Tahoma" w:cs="Tahoma"/>
          <w:sz w:val="21"/>
          <w:szCs w:val="21"/>
          <w:lang w:val="el-GR"/>
        </w:rPr>
        <w:t xml:space="preserve"> στη δημιουργία και τη συντήρηση μιας βιβλιοθήκης </w:t>
      </w:r>
      <w:r w:rsidRPr="001E6786">
        <w:rPr>
          <w:rFonts w:ascii="Tahoma" w:hAnsi="Tahoma" w:cs="Tahoma"/>
          <w:sz w:val="21"/>
          <w:szCs w:val="21"/>
        </w:rPr>
        <w:t>C</w:t>
      </w:r>
      <w:r w:rsidRPr="001E6786">
        <w:rPr>
          <w:rFonts w:ascii="Tahoma" w:hAnsi="Tahoma" w:cs="Tahoma"/>
          <w:sz w:val="21"/>
          <w:szCs w:val="21"/>
          <w:lang w:val="el-GR"/>
        </w:rPr>
        <w:t xml:space="preserve"> που θα χρησιμοποιείται για την επικοινωνία του </w:t>
      </w:r>
      <w:proofErr w:type="spellStart"/>
      <w:r>
        <w:rPr>
          <w:rFonts w:ascii="Tahoma" w:hAnsi="Tahoma" w:cs="Tahoma"/>
          <w:sz w:val="21"/>
          <w:szCs w:val="21"/>
          <w:lang w:val="en-US"/>
        </w:rPr>
        <w:t>firepanel</w:t>
      </w:r>
      <w:proofErr w:type="spellEnd"/>
      <w:r w:rsidRPr="001E6786">
        <w:rPr>
          <w:rFonts w:ascii="Tahoma" w:hAnsi="Tahoma" w:cs="Tahoma"/>
          <w:sz w:val="21"/>
          <w:szCs w:val="21"/>
          <w:lang w:val="el-GR"/>
        </w:rPr>
        <w:t xml:space="preserve"> με την </w:t>
      </w:r>
      <w:r w:rsidRPr="001E6786">
        <w:rPr>
          <w:rFonts w:ascii="Tahoma" w:hAnsi="Tahoma" w:cs="Tahoma"/>
          <w:sz w:val="21"/>
          <w:szCs w:val="21"/>
        </w:rPr>
        <w:t>cloud</w:t>
      </w:r>
      <w:r w:rsidRPr="001E6786">
        <w:rPr>
          <w:rFonts w:ascii="Tahoma" w:hAnsi="Tahoma" w:cs="Tahoma"/>
          <w:sz w:val="21"/>
          <w:szCs w:val="21"/>
          <w:lang w:val="el-GR"/>
        </w:rPr>
        <w:t xml:space="preserve"> πλατφόρμα μέσω </w:t>
      </w:r>
      <w:r w:rsidR="002D2D4D">
        <w:rPr>
          <w:rFonts w:ascii="Tahoma" w:hAnsi="Tahoma" w:cs="Tahoma"/>
          <w:sz w:val="21"/>
          <w:szCs w:val="21"/>
          <w:lang w:val="el-GR"/>
        </w:rPr>
        <w:t xml:space="preserve">ενός </w:t>
      </w:r>
      <w:r w:rsidR="002D2D4D">
        <w:rPr>
          <w:rFonts w:ascii="Tahoma" w:hAnsi="Tahoma" w:cs="Tahoma"/>
          <w:sz w:val="21"/>
          <w:szCs w:val="21"/>
          <w:lang w:val="en-US"/>
        </w:rPr>
        <w:t>gateway</w:t>
      </w:r>
      <w:r w:rsidRPr="001E6786">
        <w:rPr>
          <w:rFonts w:ascii="Tahoma" w:hAnsi="Tahoma" w:cs="Tahoma"/>
          <w:sz w:val="21"/>
          <w:szCs w:val="21"/>
          <w:lang w:val="el-GR"/>
        </w:rPr>
        <w:t xml:space="preserve"> χρησιμοποιώντας το </w:t>
      </w:r>
      <w:r w:rsidRPr="001E6786">
        <w:rPr>
          <w:rFonts w:ascii="Tahoma" w:hAnsi="Tahoma" w:cs="Tahoma"/>
          <w:sz w:val="21"/>
          <w:szCs w:val="21"/>
        </w:rPr>
        <w:t>MQTT</w:t>
      </w:r>
      <w:r w:rsidRPr="001E6786">
        <w:rPr>
          <w:rFonts w:ascii="Tahoma" w:hAnsi="Tahoma" w:cs="Tahoma"/>
          <w:sz w:val="21"/>
          <w:szCs w:val="21"/>
          <w:lang w:val="el-GR"/>
        </w:rPr>
        <w:t>.</w:t>
      </w:r>
      <w:r w:rsidR="00F248B0">
        <w:rPr>
          <w:rFonts w:ascii="Tahoma" w:hAnsi="Tahoma" w:cs="Tahoma"/>
          <w:sz w:val="21"/>
          <w:szCs w:val="21"/>
          <w:lang w:val="el-GR"/>
        </w:rPr>
        <w:t xml:space="preserve"> </w:t>
      </w:r>
      <w:r w:rsidR="00D576B3">
        <w:rPr>
          <w:rFonts w:ascii="Tahoma" w:hAnsi="Tahoma" w:cs="Tahoma"/>
          <w:sz w:val="21"/>
          <w:szCs w:val="21"/>
          <w:lang w:val="el-GR"/>
        </w:rPr>
        <w:t>Η βιβλιοθήκη τ</w:t>
      </w:r>
      <w:r w:rsidRPr="001E6786">
        <w:rPr>
          <w:rFonts w:ascii="Tahoma" w:hAnsi="Tahoma" w:cs="Tahoma"/>
          <w:sz w:val="21"/>
          <w:szCs w:val="21"/>
          <w:lang w:val="el-GR"/>
        </w:rPr>
        <w:t xml:space="preserve">ροποποιήθηκε για εκτέλεση σε </w:t>
      </w:r>
      <w:r w:rsidRPr="001E6786">
        <w:rPr>
          <w:rFonts w:ascii="Tahoma" w:hAnsi="Tahoma" w:cs="Tahoma"/>
          <w:sz w:val="21"/>
          <w:szCs w:val="21"/>
        </w:rPr>
        <w:t>Linux</w:t>
      </w:r>
      <w:r w:rsidRPr="001E6786">
        <w:rPr>
          <w:rFonts w:ascii="Tahoma" w:hAnsi="Tahoma" w:cs="Tahoma"/>
          <w:sz w:val="21"/>
          <w:szCs w:val="21"/>
          <w:lang w:val="el-GR"/>
        </w:rPr>
        <w:t xml:space="preserve"> και </w:t>
      </w:r>
      <w:r w:rsidRPr="001E6786">
        <w:rPr>
          <w:rFonts w:ascii="Tahoma" w:hAnsi="Tahoma" w:cs="Tahoma"/>
          <w:sz w:val="21"/>
          <w:szCs w:val="21"/>
        </w:rPr>
        <w:t>Windows</w:t>
      </w:r>
      <w:r w:rsidRPr="001E6786">
        <w:rPr>
          <w:rFonts w:ascii="Tahoma" w:hAnsi="Tahoma" w:cs="Tahoma"/>
          <w:sz w:val="21"/>
          <w:szCs w:val="21"/>
          <w:lang w:val="el-GR"/>
        </w:rPr>
        <w:t>.</w:t>
      </w:r>
      <w:ins w:id="25" w:author="Unknown Author" w:date="2020-09-03T21:25:00Z">
        <w:r w:rsidR="00D1486F" w:rsidRPr="001E6786">
          <w:rPr>
            <w:rFonts w:ascii="Tahoma" w:hAnsi="Tahoma" w:cs="Tahoma"/>
            <w:sz w:val="21"/>
            <w:szCs w:val="21"/>
            <w:lang w:val="el-GR"/>
          </w:rPr>
          <w:t>.</w:t>
        </w:r>
      </w:ins>
    </w:p>
    <w:p w14:paraId="18169974" w14:textId="10D5DED8" w:rsidR="00B534D4" w:rsidRPr="00FB7482" w:rsidRDefault="00FB7482">
      <w:pPr>
        <w:numPr>
          <w:ilvl w:val="0"/>
          <w:numId w:val="7"/>
        </w:numPr>
        <w:jc w:val="both"/>
        <w:rPr>
          <w:ins w:id="26" w:author="Unknown Author" w:date="2020-09-03T21:26:00Z"/>
          <w:rFonts w:ascii="Tahoma" w:hAnsi="Tahoma" w:cs="Tahoma"/>
          <w:sz w:val="21"/>
          <w:szCs w:val="21"/>
          <w:lang w:val="el-GR"/>
        </w:rPr>
      </w:pPr>
      <w:r w:rsidRPr="00FB7482">
        <w:rPr>
          <w:rFonts w:ascii="Tahoma" w:hAnsi="Tahoma" w:cs="Tahoma"/>
          <w:sz w:val="21"/>
          <w:szCs w:val="21"/>
          <w:lang w:val="el-GR"/>
        </w:rPr>
        <w:t>Βοηθ</w:t>
      </w:r>
      <w:r>
        <w:rPr>
          <w:rFonts w:ascii="Tahoma" w:hAnsi="Tahoma" w:cs="Tahoma"/>
          <w:sz w:val="21"/>
          <w:szCs w:val="21"/>
          <w:lang w:val="el-GR"/>
        </w:rPr>
        <w:t>ούσα</w:t>
      </w:r>
      <w:r w:rsidRPr="00FB7482">
        <w:rPr>
          <w:rFonts w:ascii="Tahoma" w:hAnsi="Tahoma" w:cs="Tahoma"/>
          <w:sz w:val="21"/>
          <w:szCs w:val="21"/>
          <w:lang w:val="el-GR"/>
        </w:rPr>
        <w:t xml:space="preserve"> στη διατήρηση τ</w:t>
      </w:r>
      <w:r>
        <w:rPr>
          <w:rFonts w:ascii="Tahoma" w:hAnsi="Tahoma" w:cs="Tahoma"/>
          <w:sz w:val="21"/>
          <w:szCs w:val="21"/>
          <w:lang w:val="el-GR"/>
        </w:rPr>
        <w:t>ου</w:t>
      </w:r>
      <w:r w:rsidRPr="00FB7482">
        <w:rPr>
          <w:rFonts w:ascii="Tahoma" w:hAnsi="Tahoma" w:cs="Tahoma"/>
          <w:sz w:val="21"/>
          <w:szCs w:val="21"/>
          <w:lang w:val="el-GR"/>
        </w:rPr>
        <w:t xml:space="preserve"> κώδικα τ</w:t>
      </w:r>
      <w:r>
        <w:rPr>
          <w:rFonts w:ascii="Tahoma" w:hAnsi="Tahoma" w:cs="Tahoma"/>
          <w:sz w:val="21"/>
          <w:szCs w:val="21"/>
          <w:lang w:val="el-GR"/>
        </w:rPr>
        <w:t xml:space="preserve">ου </w:t>
      </w:r>
      <w:r>
        <w:rPr>
          <w:rFonts w:ascii="Tahoma" w:hAnsi="Tahoma" w:cs="Tahoma"/>
          <w:sz w:val="21"/>
          <w:szCs w:val="21"/>
          <w:lang w:val="en-US"/>
        </w:rPr>
        <w:t>gateway</w:t>
      </w:r>
      <w:r w:rsidRPr="00FB7482">
        <w:rPr>
          <w:rFonts w:ascii="Tahoma" w:hAnsi="Tahoma" w:cs="Tahoma"/>
          <w:sz w:val="21"/>
          <w:szCs w:val="21"/>
          <w:lang w:val="el-GR"/>
        </w:rPr>
        <w:t xml:space="preserve"> </w:t>
      </w:r>
      <w:r w:rsidRPr="00FB7482">
        <w:rPr>
          <w:rFonts w:ascii="Tahoma" w:hAnsi="Tahoma" w:cs="Tahoma"/>
          <w:sz w:val="21"/>
          <w:szCs w:val="21"/>
        </w:rPr>
        <w:t>Rev</w:t>
      </w:r>
      <w:r w:rsidRPr="00FB7482">
        <w:rPr>
          <w:rFonts w:ascii="Tahoma" w:hAnsi="Tahoma" w:cs="Tahoma"/>
          <w:sz w:val="21"/>
          <w:szCs w:val="21"/>
          <w:lang w:val="el-GR"/>
        </w:rPr>
        <w:t xml:space="preserve">. 1 (αρχιτεκτονική </w:t>
      </w:r>
      <w:r w:rsidRPr="00FB7482">
        <w:rPr>
          <w:rFonts w:ascii="Tahoma" w:hAnsi="Tahoma" w:cs="Tahoma"/>
          <w:sz w:val="21"/>
          <w:szCs w:val="21"/>
        </w:rPr>
        <w:t>ARM</w:t>
      </w:r>
      <w:r w:rsidRPr="00FB7482">
        <w:rPr>
          <w:rFonts w:ascii="Tahoma" w:hAnsi="Tahoma" w:cs="Tahoma"/>
          <w:sz w:val="21"/>
          <w:szCs w:val="21"/>
          <w:lang w:val="el-GR"/>
        </w:rPr>
        <w:t>) που βρίσκεται σε παραγωγή.</w:t>
      </w:r>
    </w:p>
    <w:p w14:paraId="3609B7BB" w14:textId="0F4A9106" w:rsidR="00B534D4" w:rsidRPr="00646552" w:rsidRDefault="00B2218F">
      <w:pPr>
        <w:numPr>
          <w:ilvl w:val="0"/>
          <w:numId w:val="7"/>
        </w:numPr>
        <w:jc w:val="both"/>
        <w:rPr>
          <w:ins w:id="27" w:author="Unknown Author" w:date="2020-09-03T21:36:00Z"/>
          <w:rFonts w:ascii="Tahoma" w:hAnsi="Tahoma" w:cs="Tahoma"/>
          <w:sz w:val="21"/>
          <w:szCs w:val="21"/>
          <w:lang w:val="el-GR"/>
        </w:rPr>
      </w:pPr>
      <w:r>
        <w:rPr>
          <w:rFonts w:ascii="Tahoma" w:hAnsi="Tahoma" w:cs="Tahoma"/>
          <w:sz w:val="21"/>
          <w:szCs w:val="21"/>
          <w:lang w:val="el-GR"/>
        </w:rPr>
        <w:t>Χρησιμοποιούσα</w:t>
      </w:r>
      <w:r w:rsidRPr="00B2218F">
        <w:rPr>
          <w:rFonts w:ascii="Tahoma" w:hAnsi="Tahoma" w:cs="Tahoma"/>
          <w:sz w:val="21"/>
          <w:szCs w:val="21"/>
          <w:lang w:val="el-GR"/>
        </w:rPr>
        <w:t xml:space="preserve"> </w:t>
      </w:r>
      <w:r>
        <w:rPr>
          <w:rFonts w:ascii="Tahoma" w:hAnsi="Tahoma" w:cs="Tahoma"/>
          <w:sz w:val="21"/>
          <w:szCs w:val="21"/>
          <w:lang w:val="el-GR"/>
        </w:rPr>
        <w:t xml:space="preserve">το </w:t>
      </w:r>
      <w:r>
        <w:rPr>
          <w:rFonts w:ascii="Tahoma" w:hAnsi="Tahoma" w:cs="Tahoma"/>
          <w:sz w:val="21"/>
          <w:szCs w:val="21"/>
          <w:lang w:val="en-US"/>
        </w:rPr>
        <w:t>gateway</w:t>
      </w:r>
      <w:r w:rsidRPr="00B2218F">
        <w:rPr>
          <w:rFonts w:ascii="Tahoma" w:hAnsi="Tahoma" w:cs="Tahoma"/>
          <w:sz w:val="21"/>
          <w:szCs w:val="21"/>
          <w:lang w:val="el-GR"/>
        </w:rPr>
        <w:t xml:space="preserve"> </w:t>
      </w:r>
      <w:proofErr w:type="spellStart"/>
      <w:r w:rsidRPr="00B2218F">
        <w:rPr>
          <w:rFonts w:ascii="Tahoma" w:hAnsi="Tahoma" w:cs="Tahoma"/>
          <w:sz w:val="21"/>
          <w:szCs w:val="21"/>
        </w:rPr>
        <w:t>Compulab</w:t>
      </w:r>
      <w:proofErr w:type="spellEnd"/>
      <w:r w:rsidRPr="00B2218F">
        <w:rPr>
          <w:rFonts w:ascii="Tahoma" w:hAnsi="Tahoma" w:cs="Tahoma"/>
          <w:sz w:val="21"/>
          <w:szCs w:val="21"/>
          <w:lang w:val="el-GR"/>
        </w:rPr>
        <w:t xml:space="preserve"> </w:t>
      </w:r>
      <w:r w:rsidRPr="00B2218F">
        <w:rPr>
          <w:rFonts w:ascii="Tahoma" w:hAnsi="Tahoma" w:cs="Tahoma"/>
          <w:sz w:val="21"/>
          <w:szCs w:val="21"/>
        </w:rPr>
        <w:t>IoT</w:t>
      </w:r>
      <w:r w:rsidRPr="00B2218F">
        <w:rPr>
          <w:rFonts w:ascii="Tahoma" w:hAnsi="Tahoma" w:cs="Tahoma"/>
          <w:sz w:val="21"/>
          <w:szCs w:val="21"/>
          <w:lang w:val="el-GR"/>
        </w:rPr>
        <w:t xml:space="preserve"> (αρχιτεκτονική </w:t>
      </w:r>
      <w:r w:rsidRPr="00B2218F">
        <w:rPr>
          <w:rFonts w:ascii="Tahoma" w:hAnsi="Tahoma" w:cs="Tahoma"/>
          <w:sz w:val="21"/>
          <w:szCs w:val="21"/>
        </w:rPr>
        <w:t>ARM</w:t>
      </w:r>
      <w:r w:rsidRPr="00B2218F">
        <w:rPr>
          <w:rFonts w:ascii="Tahoma" w:hAnsi="Tahoma" w:cs="Tahoma"/>
          <w:sz w:val="21"/>
          <w:szCs w:val="21"/>
          <w:lang w:val="el-GR"/>
        </w:rPr>
        <w:t xml:space="preserve">) ως το κύριο περιβάλλον ανάπτυξης. Αυτό έγινε </w:t>
      </w:r>
      <w:r>
        <w:rPr>
          <w:rFonts w:ascii="Tahoma" w:hAnsi="Tahoma" w:cs="Tahoma"/>
          <w:sz w:val="21"/>
          <w:szCs w:val="21"/>
          <w:lang w:val="el-GR"/>
        </w:rPr>
        <w:t xml:space="preserve">το </w:t>
      </w:r>
      <w:r>
        <w:rPr>
          <w:rFonts w:ascii="Tahoma" w:hAnsi="Tahoma" w:cs="Tahoma"/>
          <w:sz w:val="21"/>
          <w:szCs w:val="21"/>
          <w:lang w:val="en-US"/>
        </w:rPr>
        <w:t>gateway</w:t>
      </w:r>
      <w:r w:rsidRPr="00B2218F">
        <w:rPr>
          <w:rFonts w:ascii="Tahoma" w:hAnsi="Tahoma" w:cs="Tahoma"/>
          <w:sz w:val="21"/>
          <w:szCs w:val="21"/>
          <w:lang w:val="el-GR"/>
        </w:rPr>
        <w:t xml:space="preserve"> </w:t>
      </w:r>
      <w:r>
        <w:rPr>
          <w:rFonts w:ascii="Tahoma" w:hAnsi="Tahoma" w:cs="Tahoma"/>
          <w:sz w:val="21"/>
          <w:szCs w:val="21"/>
          <w:lang w:val="en-US"/>
        </w:rPr>
        <w:t>Rev</w:t>
      </w:r>
      <w:r w:rsidRPr="00646552">
        <w:rPr>
          <w:rFonts w:ascii="Tahoma" w:hAnsi="Tahoma" w:cs="Tahoma"/>
          <w:sz w:val="21"/>
          <w:szCs w:val="21"/>
          <w:lang w:val="el-GR"/>
        </w:rPr>
        <w:t xml:space="preserve">. </w:t>
      </w:r>
      <w:r w:rsidRPr="00B2218F">
        <w:rPr>
          <w:rFonts w:ascii="Tahoma" w:hAnsi="Tahoma" w:cs="Tahoma"/>
          <w:sz w:val="21"/>
          <w:szCs w:val="21"/>
          <w:lang w:val="el-GR"/>
        </w:rPr>
        <w:t>2. Βοηθ</w:t>
      </w:r>
      <w:r w:rsidR="00646552">
        <w:rPr>
          <w:rFonts w:ascii="Tahoma" w:hAnsi="Tahoma" w:cs="Tahoma"/>
          <w:sz w:val="21"/>
          <w:szCs w:val="21"/>
          <w:lang w:val="el-GR"/>
        </w:rPr>
        <w:t>ούσα</w:t>
      </w:r>
      <w:r w:rsidRPr="00B2218F">
        <w:rPr>
          <w:rFonts w:ascii="Tahoma" w:hAnsi="Tahoma" w:cs="Tahoma"/>
          <w:sz w:val="21"/>
          <w:szCs w:val="21"/>
          <w:lang w:val="el-GR"/>
        </w:rPr>
        <w:t xml:space="preserve"> στη μεταφορά τ</w:t>
      </w:r>
      <w:r w:rsidR="00646552">
        <w:rPr>
          <w:rFonts w:ascii="Tahoma" w:hAnsi="Tahoma" w:cs="Tahoma"/>
          <w:sz w:val="21"/>
          <w:szCs w:val="21"/>
          <w:lang w:val="el-GR"/>
        </w:rPr>
        <w:t>ου</w:t>
      </w:r>
      <w:r w:rsidRPr="00B2218F">
        <w:rPr>
          <w:rFonts w:ascii="Tahoma" w:hAnsi="Tahoma" w:cs="Tahoma"/>
          <w:sz w:val="21"/>
          <w:szCs w:val="21"/>
          <w:lang w:val="el-GR"/>
        </w:rPr>
        <w:t xml:space="preserve"> κώδικα τ</w:t>
      </w:r>
      <w:r w:rsidR="00646552">
        <w:rPr>
          <w:rFonts w:ascii="Tahoma" w:hAnsi="Tahoma" w:cs="Tahoma"/>
          <w:sz w:val="21"/>
          <w:szCs w:val="21"/>
          <w:lang w:val="el-GR"/>
        </w:rPr>
        <w:t xml:space="preserve">ου </w:t>
      </w:r>
      <w:r w:rsidR="00646552">
        <w:rPr>
          <w:rFonts w:ascii="Tahoma" w:hAnsi="Tahoma" w:cs="Tahoma"/>
          <w:sz w:val="21"/>
          <w:szCs w:val="21"/>
          <w:lang w:val="en-US"/>
        </w:rPr>
        <w:t>gateway</w:t>
      </w:r>
      <w:r w:rsidRPr="00B2218F">
        <w:rPr>
          <w:rFonts w:ascii="Tahoma" w:hAnsi="Tahoma" w:cs="Tahoma"/>
          <w:sz w:val="21"/>
          <w:szCs w:val="21"/>
          <w:lang w:val="el-GR"/>
        </w:rPr>
        <w:t xml:space="preserve"> </w:t>
      </w:r>
      <w:r w:rsidR="00646552">
        <w:rPr>
          <w:rFonts w:ascii="Tahoma" w:hAnsi="Tahoma" w:cs="Tahoma"/>
          <w:sz w:val="21"/>
          <w:szCs w:val="21"/>
          <w:lang w:val="en-US"/>
        </w:rPr>
        <w:t>Rev</w:t>
      </w:r>
      <w:r w:rsidRPr="00B2218F">
        <w:rPr>
          <w:rFonts w:ascii="Tahoma" w:hAnsi="Tahoma" w:cs="Tahoma"/>
          <w:sz w:val="21"/>
          <w:szCs w:val="21"/>
          <w:lang w:val="el-GR"/>
        </w:rPr>
        <w:t xml:space="preserve">. </w:t>
      </w:r>
      <w:r w:rsidRPr="00646552">
        <w:rPr>
          <w:rFonts w:ascii="Tahoma" w:hAnsi="Tahoma" w:cs="Tahoma"/>
          <w:sz w:val="21"/>
          <w:szCs w:val="21"/>
          <w:lang w:val="el-GR"/>
        </w:rPr>
        <w:t xml:space="preserve">1 στην </w:t>
      </w:r>
      <w:r w:rsidR="00646552">
        <w:rPr>
          <w:rFonts w:ascii="Tahoma" w:hAnsi="Tahoma" w:cs="Tahoma"/>
          <w:sz w:val="21"/>
          <w:szCs w:val="21"/>
          <w:lang w:val="en-US"/>
        </w:rPr>
        <w:t>Rev</w:t>
      </w:r>
      <w:r w:rsidRPr="00646552">
        <w:rPr>
          <w:rFonts w:ascii="Tahoma" w:hAnsi="Tahoma" w:cs="Tahoma"/>
          <w:sz w:val="21"/>
          <w:szCs w:val="21"/>
          <w:lang w:val="el-GR"/>
        </w:rPr>
        <w:t>. 2</w:t>
      </w:r>
      <w:ins w:id="28" w:author="Unknown Author" w:date="2020-09-03T21:36:00Z">
        <w:r w:rsidR="00D1486F" w:rsidRPr="00646552">
          <w:rPr>
            <w:rFonts w:ascii="Tahoma" w:hAnsi="Tahoma" w:cs="Tahoma"/>
            <w:sz w:val="21"/>
            <w:szCs w:val="21"/>
            <w:lang w:val="el-GR"/>
          </w:rPr>
          <w:t>.</w:t>
        </w:r>
      </w:ins>
    </w:p>
    <w:p w14:paraId="2DDA4A71" w14:textId="4BEB4AB7" w:rsidR="00B534D4" w:rsidRPr="00FF730A" w:rsidRDefault="00FF730A">
      <w:pPr>
        <w:numPr>
          <w:ilvl w:val="0"/>
          <w:numId w:val="7"/>
        </w:numPr>
        <w:jc w:val="both"/>
        <w:rPr>
          <w:ins w:id="29" w:author="Unknown Author" w:date="2020-09-03T21:36:00Z"/>
          <w:rFonts w:ascii="Tahoma" w:hAnsi="Tahoma" w:cs="Tahoma"/>
          <w:sz w:val="21"/>
          <w:szCs w:val="21"/>
          <w:lang w:val="el-GR"/>
        </w:rPr>
      </w:pPr>
      <w:r w:rsidRPr="00FF730A">
        <w:rPr>
          <w:rFonts w:ascii="Tahoma" w:hAnsi="Tahoma" w:cs="Tahoma"/>
          <w:sz w:val="21"/>
          <w:szCs w:val="21"/>
          <w:lang w:val="el-GR"/>
        </w:rPr>
        <w:t>Βοηθ</w:t>
      </w:r>
      <w:r>
        <w:rPr>
          <w:rFonts w:ascii="Tahoma" w:hAnsi="Tahoma" w:cs="Tahoma"/>
          <w:sz w:val="21"/>
          <w:szCs w:val="21"/>
          <w:lang w:val="el-GR"/>
        </w:rPr>
        <w:t>ούσα</w:t>
      </w:r>
      <w:r w:rsidRPr="00FF730A">
        <w:rPr>
          <w:rFonts w:ascii="Tahoma" w:hAnsi="Tahoma" w:cs="Tahoma"/>
          <w:sz w:val="21"/>
          <w:szCs w:val="21"/>
          <w:lang w:val="el-GR"/>
        </w:rPr>
        <w:t xml:space="preserve"> στη διατήρηση του </w:t>
      </w:r>
      <w:r w:rsidRPr="00FF730A">
        <w:rPr>
          <w:rFonts w:ascii="Tahoma" w:hAnsi="Tahoma" w:cs="Tahoma"/>
          <w:sz w:val="21"/>
          <w:szCs w:val="21"/>
        </w:rPr>
        <w:t>AngularJS</w:t>
      </w:r>
      <w:r>
        <w:rPr>
          <w:rFonts w:ascii="Tahoma" w:hAnsi="Tahoma" w:cs="Tahoma"/>
          <w:sz w:val="21"/>
          <w:szCs w:val="21"/>
          <w:lang w:val="el-GR"/>
        </w:rPr>
        <w:t xml:space="preserve"> </w:t>
      </w:r>
      <w:r>
        <w:rPr>
          <w:rFonts w:ascii="Tahoma" w:hAnsi="Tahoma" w:cs="Tahoma"/>
          <w:sz w:val="21"/>
          <w:szCs w:val="21"/>
          <w:lang w:val="en-US"/>
        </w:rPr>
        <w:t>frontend</w:t>
      </w:r>
      <w:r w:rsidRPr="00FF730A">
        <w:rPr>
          <w:rFonts w:ascii="Tahoma" w:hAnsi="Tahoma" w:cs="Tahoma"/>
          <w:sz w:val="21"/>
          <w:szCs w:val="21"/>
          <w:lang w:val="el-GR"/>
        </w:rPr>
        <w:t xml:space="preserve"> τ</w:t>
      </w:r>
      <w:r>
        <w:rPr>
          <w:rFonts w:ascii="Tahoma" w:hAnsi="Tahoma" w:cs="Tahoma"/>
          <w:sz w:val="21"/>
          <w:szCs w:val="21"/>
          <w:lang w:val="el-GR"/>
        </w:rPr>
        <w:t xml:space="preserve">ου </w:t>
      </w:r>
      <w:r>
        <w:rPr>
          <w:rFonts w:ascii="Tahoma" w:hAnsi="Tahoma" w:cs="Tahoma"/>
          <w:sz w:val="21"/>
          <w:szCs w:val="21"/>
          <w:lang w:val="en-US"/>
        </w:rPr>
        <w:t>gateway</w:t>
      </w:r>
      <w:r w:rsidRPr="00FF730A">
        <w:rPr>
          <w:rFonts w:ascii="Tahoma" w:hAnsi="Tahoma" w:cs="Tahoma"/>
          <w:sz w:val="21"/>
          <w:szCs w:val="21"/>
          <w:lang w:val="el-GR"/>
        </w:rPr>
        <w:t xml:space="preserve"> </w:t>
      </w:r>
      <w:r w:rsidRPr="00FF730A">
        <w:rPr>
          <w:rFonts w:ascii="Tahoma" w:hAnsi="Tahoma" w:cs="Tahoma"/>
          <w:sz w:val="21"/>
          <w:szCs w:val="21"/>
        </w:rPr>
        <w:t>Rev</w:t>
      </w:r>
      <w:r w:rsidRPr="00FF730A">
        <w:rPr>
          <w:rFonts w:ascii="Tahoma" w:hAnsi="Tahoma" w:cs="Tahoma"/>
          <w:sz w:val="21"/>
          <w:szCs w:val="21"/>
          <w:lang w:val="el-GR"/>
        </w:rPr>
        <w:t>. 2.</w:t>
      </w:r>
    </w:p>
    <w:p w14:paraId="2A668BCC" w14:textId="687BC6DB" w:rsidR="00B534D4" w:rsidRPr="00EB5F2E" w:rsidRDefault="00EB5F2E">
      <w:pPr>
        <w:numPr>
          <w:ilvl w:val="0"/>
          <w:numId w:val="7"/>
        </w:numPr>
        <w:jc w:val="both"/>
        <w:rPr>
          <w:ins w:id="30" w:author="Unknown Author" w:date="2020-09-03T21:36:00Z"/>
          <w:rFonts w:ascii="Tahoma" w:hAnsi="Tahoma" w:cs="Tahoma"/>
          <w:sz w:val="21"/>
          <w:szCs w:val="21"/>
          <w:lang w:val="el-GR"/>
        </w:rPr>
      </w:pPr>
      <w:r w:rsidRPr="00EB5F2E">
        <w:rPr>
          <w:rFonts w:ascii="Tahoma" w:hAnsi="Tahoma" w:cs="Tahoma"/>
          <w:sz w:val="21"/>
          <w:szCs w:val="21"/>
          <w:lang w:val="el-GR"/>
        </w:rPr>
        <w:t xml:space="preserve">Υποστήριξη </w:t>
      </w:r>
      <w:r w:rsidR="00744484">
        <w:rPr>
          <w:rFonts w:ascii="Tahoma" w:hAnsi="Tahoma" w:cs="Tahoma"/>
          <w:sz w:val="21"/>
          <w:szCs w:val="21"/>
          <w:lang w:val="en-US"/>
        </w:rPr>
        <w:t>helpdesk</w:t>
      </w:r>
      <w:r w:rsidR="00744484" w:rsidRPr="00744484">
        <w:rPr>
          <w:rFonts w:ascii="Tahoma" w:hAnsi="Tahoma" w:cs="Tahoma"/>
          <w:sz w:val="21"/>
          <w:szCs w:val="21"/>
          <w:lang w:val="el-GR"/>
        </w:rPr>
        <w:t xml:space="preserve"> </w:t>
      </w:r>
      <w:r w:rsidRPr="00EB5F2E">
        <w:rPr>
          <w:rFonts w:ascii="Tahoma" w:hAnsi="Tahoma" w:cs="Tahoma"/>
          <w:sz w:val="21"/>
          <w:szCs w:val="21"/>
          <w:lang w:val="el-GR"/>
        </w:rPr>
        <w:t xml:space="preserve">επιπέδου 2 </w:t>
      </w:r>
      <w:r w:rsidRPr="00FB7482">
        <w:rPr>
          <w:rFonts w:ascii="Tahoma" w:hAnsi="Tahoma" w:cs="Tahoma"/>
          <w:sz w:val="21"/>
          <w:szCs w:val="21"/>
          <w:lang w:val="el-GR"/>
        </w:rPr>
        <w:t>τ</w:t>
      </w:r>
      <w:r>
        <w:rPr>
          <w:rFonts w:ascii="Tahoma" w:hAnsi="Tahoma" w:cs="Tahoma"/>
          <w:sz w:val="21"/>
          <w:szCs w:val="21"/>
          <w:lang w:val="el-GR"/>
        </w:rPr>
        <w:t xml:space="preserve">ου </w:t>
      </w:r>
      <w:r>
        <w:rPr>
          <w:rFonts w:ascii="Tahoma" w:hAnsi="Tahoma" w:cs="Tahoma"/>
          <w:sz w:val="21"/>
          <w:szCs w:val="21"/>
          <w:lang w:val="en-US"/>
        </w:rPr>
        <w:t>gateway</w:t>
      </w:r>
      <w:r w:rsidRPr="00FB7482">
        <w:rPr>
          <w:rFonts w:ascii="Tahoma" w:hAnsi="Tahoma" w:cs="Tahoma"/>
          <w:sz w:val="21"/>
          <w:szCs w:val="21"/>
          <w:lang w:val="el-GR"/>
        </w:rPr>
        <w:t xml:space="preserve"> </w:t>
      </w:r>
      <w:r w:rsidRPr="00FB7482">
        <w:rPr>
          <w:rFonts w:ascii="Tahoma" w:hAnsi="Tahoma" w:cs="Tahoma"/>
          <w:sz w:val="21"/>
          <w:szCs w:val="21"/>
        </w:rPr>
        <w:t>Rev</w:t>
      </w:r>
      <w:r w:rsidRPr="00FB7482">
        <w:rPr>
          <w:rFonts w:ascii="Tahoma" w:hAnsi="Tahoma" w:cs="Tahoma"/>
          <w:sz w:val="21"/>
          <w:szCs w:val="21"/>
          <w:lang w:val="el-GR"/>
        </w:rPr>
        <w:t>. 1</w:t>
      </w:r>
      <w:r w:rsidRPr="00EB5F2E">
        <w:rPr>
          <w:rFonts w:ascii="Tahoma" w:hAnsi="Tahoma" w:cs="Tahoma"/>
          <w:sz w:val="21"/>
          <w:szCs w:val="21"/>
          <w:lang w:val="el-GR"/>
        </w:rPr>
        <w:t>. Βοηθ</w:t>
      </w:r>
      <w:r>
        <w:rPr>
          <w:rFonts w:ascii="Tahoma" w:hAnsi="Tahoma" w:cs="Tahoma"/>
          <w:sz w:val="21"/>
          <w:szCs w:val="21"/>
          <w:lang w:val="el-GR"/>
        </w:rPr>
        <w:t>ούσα</w:t>
      </w:r>
      <w:r w:rsidRPr="00EB5F2E">
        <w:rPr>
          <w:rFonts w:ascii="Tahoma" w:hAnsi="Tahoma" w:cs="Tahoma"/>
          <w:sz w:val="21"/>
          <w:szCs w:val="21"/>
          <w:lang w:val="el-GR"/>
        </w:rPr>
        <w:t xml:space="preserve"> την υποστήριξη </w:t>
      </w:r>
      <w:r w:rsidR="00744484">
        <w:rPr>
          <w:rFonts w:ascii="Tahoma" w:hAnsi="Tahoma" w:cs="Tahoma"/>
          <w:sz w:val="21"/>
          <w:szCs w:val="21"/>
          <w:lang w:val="en-US"/>
        </w:rPr>
        <w:t>helpdesk</w:t>
      </w:r>
      <w:r w:rsidR="00744484" w:rsidRPr="00744484">
        <w:rPr>
          <w:rFonts w:ascii="Tahoma" w:hAnsi="Tahoma" w:cs="Tahoma"/>
          <w:sz w:val="21"/>
          <w:szCs w:val="21"/>
          <w:lang w:val="el-GR"/>
        </w:rPr>
        <w:t xml:space="preserve"> </w:t>
      </w:r>
      <w:r w:rsidR="00744484">
        <w:rPr>
          <w:rFonts w:ascii="Tahoma" w:hAnsi="Tahoma" w:cs="Tahoma"/>
          <w:sz w:val="21"/>
          <w:szCs w:val="21"/>
          <w:lang w:val="el-GR"/>
        </w:rPr>
        <w:t xml:space="preserve">επιπέδου </w:t>
      </w:r>
      <w:r w:rsidRPr="00EB5F2E">
        <w:rPr>
          <w:rFonts w:ascii="Tahoma" w:hAnsi="Tahoma" w:cs="Tahoma"/>
          <w:sz w:val="21"/>
          <w:szCs w:val="21"/>
          <w:lang w:val="el-GR"/>
        </w:rPr>
        <w:t>1 για την επίλυση πιο περίπλοκων ζητημάτων και την παροχή τυχόν λύσεων, εάν υπ</w:t>
      </w:r>
      <w:r>
        <w:rPr>
          <w:rFonts w:ascii="Tahoma" w:hAnsi="Tahoma" w:cs="Tahoma"/>
          <w:sz w:val="21"/>
          <w:szCs w:val="21"/>
          <w:lang w:val="el-GR"/>
        </w:rPr>
        <w:t>ή</w:t>
      </w:r>
      <w:r w:rsidRPr="00EB5F2E">
        <w:rPr>
          <w:rFonts w:ascii="Tahoma" w:hAnsi="Tahoma" w:cs="Tahoma"/>
          <w:sz w:val="21"/>
          <w:szCs w:val="21"/>
          <w:lang w:val="el-GR"/>
        </w:rPr>
        <w:t>ρχ</w:t>
      </w:r>
      <w:r>
        <w:rPr>
          <w:rFonts w:ascii="Tahoma" w:hAnsi="Tahoma" w:cs="Tahoma"/>
          <w:sz w:val="21"/>
          <w:szCs w:val="21"/>
          <w:lang w:val="el-GR"/>
        </w:rPr>
        <w:t>α</w:t>
      </w:r>
      <w:r w:rsidRPr="00EB5F2E">
        <w:rPr>
          <w:rFonts w:ascii="Tahoma" w:hAnsi="Tahoma" w:cs="Tahoma"/>
          <w:sz w:val="21"/>
          <w:szCs w:val="21"/>
          <w:lang w:val="el-GR"/>
        </w:rPr>
        <w:t>ν.</w:t>
      </w:r>
    </w:p>
    <w:p w14:paraId="3B0DD42C" w14:textId="63A5AB0F" w:rsidR="00B534D4" w:rsidRPr="000F6632" w:rsidRDefault="000F6632">
      <w:pPr>
        <w:numPr>
          <w:ilvl w:val="0"/>
          <w:numId w:val="7"/>
        </w:numPr>
        <w:jc w:val="both"/>
        <w:rPr>
          <w:ins w:id="31" w:author="Unknown Author" w:date="2020-09-03T21:36:00Z"/>
          <w:rFonts w:ascii="Tahoma" w:hAnsi="Tahoma" w:cs="Tahoma"/>
          <w:sz w:val="21"/>
          <w:szCs w:val="21"/>
          <w:lang w:val="el-GR"/>
        </w:rPr>
      </w:pPr>
      <w:r w:rsidRPr="000F6632">
        <w:rPr>
          <w:rFonts w:ascii="Tahoma" w:hAnsi="Tahoma" w:cs="Tahoma"/>
          <w:sz w:val="21"/>
          <w:szCs w:val="21"/>
          <w:lang w:val="el-GR"/>
        </w:rPr>
        <w:t>Βοηθ</w:t>
      </w:r>
      <w:r>
        <w:rPr>
          <w:rFonts w:ascii="Tahoma" w:hAnsi="Tahoma" w:cs="Tahoma"/>
          <w:sz w:val="21"/>
          <w:szCs w:val="21"/>
          <w:lang w:val="el-GR"/>
        </w:rPr>
        <w:t>ούσα</w:t>
      </w:r>
      <w:r w:rsidRPr="000F6632">
        <w:rPr>
          <w:rFonts w:ascii="Tahoma" w:hAnsi="Tahoma" w:cs="Tahoma"/>
          <w:sz w:val="21"/>
          <w:szCs w:val="21"/>
          <w:lang w:val="el-GR"/>
        </w:rPr>
        <w:t xml:space="preserve"> στην επέκταση της λειτουργικότητας του </w:t>
      </w:r>
      <w:proofErr w:type="spellStart"/>
      <w:r w:rsidRPr="000F6632">
        <w:rPr>
          <w:rFonts w:ascii="Tahoma" w:hAnsi="Tahoma" w:cs="Tahoma"/>
          <w:sz w:val="21"/>
          <w:szCs w:val="21"/>
        </w:rPr>
        <w:t>openHAB</w:t>
      </w:r>
      <w:proofErr w:type="spellEnd"/>
      <w:r w:rsidRPr="000F6632">
        <w:rPr>
          <w:rFonts w:ascii="Tahoma" w:hAnsi="Tahoma" w:cs="Tahoma"/>
          <w:sz w:val="21"/>
          <w:szCs w:val="21"/>
          <w:lang w:val="el-GR"/>
        </w:rPr>
        <w:t xml:space="preserve"> </w:t>
      </w:r>
      <w:r>
        <w:rPr>
          <w:rFonts w:ascii="Tahoma" w:hAnsi="Tahoma" w:cs="Tahoma"/>
          <w:sz w:val="21"/>
          <w:szCs w:val="21"/>
          <w:lang w:val="el-GR"/>
        </w:rPr>
        <w:t>λογισμικού</w:t>
      </w:r>
      <w:r w:rsidRPr="000F6632">
        <w:rPr>
          <w:rFonts w:ascii="Tahoma" w:hAnsi="Tahoma" w:cs="Tahoma"/>
          <w:sz w:val="21"/>
          <w:szCs w:val="21"/>
          <w:lang w:val="el-GR"/>
        </w:rPr>
        <w:t xml:space="preserve"> οικιακού αυτοματισμού σε συστήματα </w:t>
      </w:r>
      <w:r w:rsidRPr="000F6632">
        <w:rPr>
          <w:rFonts w:ascii="Tahoma" w:hAnsi="Tahoma" w:cs="Tahoma"/>
          <w:sz w:val="21"/>
          <w:szCs w:val="21"/>
        </w:rPr>
        <w:t>HVAC</w:t>
      </w:r>
      <w:r w:rsidRPr="000F6632">
        <w:rPr>
          <w:rFonts w:ascii="Tahoma" w:hAnsi="Tahoma" w:cs="Tahoma"/>
          <w:sz w:val="21"/>
          <w:szCs w:val="21"/>
          <w:lang w:val="el-GR"/>
        </w:rPr>
        <w:t xml:space="preserve"> σε κτίρια που χρησιμοποιούν το πρωτόκολλο </w:t>
      </w:r>
      <w:r w:rsidRPr="000F6632">
        <w:rPr>
          <w:rFonts w:ascii="Tahoma" w:hAnsi="Tahoma" w:cs="Tahoma"/>
          <w:sz w:val="21"/>
          <w:szCs w:val="21"/>
        </w:rPr>
        <w:t>BACnet</w:t>
      </w:r>
      <w:r w:rsidRPr="000F6632">
        <w:rPr>
          <w:rFonts w:ascii="Tahoma" w:hAnsi="Tahoma" w:cs="Tahoma"/>
          <w:sz w:val="21"/>
          <w:szCs w:val="21"/>
          <w:lang w:val="el-GR"/>
        </w:rPr>
        <w:t>. Ανέπτυξ</w:t>
      </w:r>
      <w:r>
        <w:rPr>
          <w:rFonts w:ascii="Tahoma" w:hAnsi="Tahoma" w:cs="Tahoma"/>
          <w:sz w:val="21"/>
          <w:szCs w:val="21"/>
          <w:lang w:val="el-GR"/>
        </w:rPr>
        <w:t>α</w:t>
      </w:r>
      <w:r w:rsidRPr="000F6632">
        <w:rPr>
          <w:rFonts w:ascii="Tahoma" w:hAnsi="Tahoma" w:cs="Tahoma"/>
          <w:sz w:val="21"/>
          <w:szCs w:val="21"/>
          <w:lang w:val="el-GR"/>
        </w:rPr>
        <w:t xml:space="preserve"> μια </w:t>
      </w:r>
      <w:r>
        <w:rPr>
          <w:rFonts w:ascii="Tahoma" w:hAnsi="Tahoma" w:cs="Tahoma"/>
          <w:sz w:val="21"/>
          <w:szCs w:val="21"/>
          <w:lang w:val="el-GR"/>
        </w:rPr>
        <w:t>αναβάθμιση</w:t>
      </w:r>
      <w:r w:rsidRPr="000F6632">
        <w:rPr>
          <w:rFonts w:ascii="Tahoma" w:hAnsi="Tahoma" w:cs="Tahoma"/>
          <w:sz w:val="21"/>
          <w:szCs w:val="21"/>
          <w:lang w:val="el-GR"/>
        </w:rPr>
        <w:t xml:space="preserve"> για το </w:t>
      </w:r>
      <w:r w:rsidRPr="000F6632">
        <w:rPr>
          <w:rFonts w:ascii="Tahoma" w:hAnsi="Tahoma" w:cs="Tahoma"/>
          <w:sz w:val="21"/>
          <w:szCs w:val="21"/>
        </w:rPr>
        <w:t>REST</w:t>
      </w:r>
      <w:r w:rsidRPr="000F6632">
        <w:rPr>
          <w:rFonts w:ascii="Tahoma" w:hAnsi="Tahoma" w:cs="Tahoma"/>
          <w:sz w:val="21"/>
          <w:szCs w:val="21"/>
          <w:lang w:val="el-GR"/>
        </w:rPr>
        <w:t xml:space="preserve"> </w:t>
      </w:r>
      <w:r w:rsidRPr="000F6632">
        <w:rPr>
          <w:rFonts w:ascii="Tahoma" w:hAnsi="Tahoma" w:cs="Tahoma"/>
          <w:sz w:val="21"/>
          <w:szCs w:val="21"/>
        </w:rPr>
        <w:t>API</w:t>
      </w:r>
      <w:r w:rsidRPr="000F6632">
        <w:rPr>
          <w:rFonts w:ascii="Tahoma" w:hAnsi="Tahoma" w:cs="Tahoma"/>
          <w:sz w:val="21"/>
          <w:szCs w:val="21"/>
          <w:lang w:val="el-GR"/>
        </w:rPr>
        <w:t xml:space="preserve"> προκειμένου να τροποποιήσει τις ρυθμίσεις δικτύου, την ώρα και τις συγκεκριμένες ρυθμίσεις για τα συστήματα </w:t>
      </w:r>
      <w:r w:rsidRPr="000F6632">
        <w:rPr>
          <w:rFonts w:ascii="Tahoma" w:hAnsi="Tahoma" w:cs="Tahoma"/>
          <w:sz w:val="21"/>
          <w:szCs w:val="21"/>
        </w:rPr>
        <w:t>HVAC</w:t>
      </w:r>
      <w:r w:rsidRPr="000F6632">
        <w:rPr>
          <w:rFonts w:ascii="Tahoma" w:hAnsi="Tahoma" w:cs="Tahoma"/>
          <w:sz w:val="21"/>
          <w:szCs w:val="21"/>
          <w:lang w:val="el-GR"/>
        </w:rPr>
        <w:t>.</w:t>
      </w:r>
    </w:p>
    <w:p w14:paraId="1C916544" w14:textId="1C49D301" w:rsidR="00B534D4" w:rsidRPr="00C05B1A" w:rsidRDefault="00C05B1A">
      <w:pPr>
        <w:numPr>
          <w:ilvl w:val="0"/>
          <w:numId w:val="7"/>
        </w:numPr>
        <w:jc w:val="both"/>
        <w:rPr>
          <w:ins w:id="32" w:author="Unknown Author" w:date="2020-09-03T21:37:00Z"/>
          <w:rFonts w:ascii="Tahoma" w:hAnsi="Tahoma" w:cs="Tahoma"/>
          <w:sz w:val="21"/>
          <w:szCs w:val="21"/>
          <w:lang w:val="el-GR"/>
        </w:rPr>
      </w:pPr>
      <w:r w:rsidRPr="00C05B1A">
        <w:rPr>
          <w:rFonts w:ascii="Tahoma" w:hAnsi="Tahoma" w:cs="Tahoma"/>
          <w:sz w:val="21"/>
          <w:szCs w:val="21"/>
          <w:lang w:val="el-GR"/>
        </w:rPr>
        <w:t>Βελτιώσεις απόδοσης</w:t>
      </w:r>
      <w:r>
        <w:rPr>
          <w:rFonts w:ascii="Tahoma" w:hAnsi="Tahoma" w:cs="Tahoma"/>
          <w:sz w:val="21"/>
          <w:szCs w:val="21"/>
          <w:lang w:val="el-GR"/>
        </w:rPr>
        <w:t xml:space="preserve"> και </w:t>
      </w:r>
      <w:r w:rsidRPr="00C05B1A">
        <w:rPr>
          <w:rFonts w:ascii="Tahoma" w:hAnsi="Tahoma" w:cs="Tahoma"/>
          <w:sz w:val="21"/>
          <w:szCs w:val="21"/>
          <w:lang w:val="el-GR"/>
        </w:rPr>
        <w:t>επισκευή ελαττωμάτων</w:t>
      </w:r>
      <w:r>
        <w:rPr>
          <w:rFonts w:ascii="Tahoma" w:hAnsi="Tahoma" w:cs="Tahoma"/>
          <w:sz w:val="21"/>
          <w:szCs w:val="21"/>
          <w:lang w:val="el-GR"/>
        </w:rPr>
        <w:t xml:space="preserve"> </w:t>
      </w:r>
      <w:r w:rsidRPr="00C05B1A">
        <w:rPr>
          <w:rFonts w:ascii="Tahoma" w:hAnsi="Tahoma" w:cs="Tahoma"/>
          <w:sz w:val="21"/>
          <w:szCs w:val="21"/>
          <w:lang w:val="el-GR"/>
        </w:rPr>
        <w:t xml:space="preserve">στις προαναφερόμενες βάσεις κώδικα. Συμμετοχή σε </w:t>
      </w:r>
      <w:r>
        <w:rPr>
          <w:rFonts w:ascii="Tahoma" w:hAnsi="Tahoma" w:cs="Tahoma"/>
          <w:sz w:val="21"/>
          <w:szCs w:val="21"/>
          <w:lang w:val="en-US"/>
        </w:rPr>
        <w:t>peer</w:t>
      </w:r>
      <w:r w:rsidRPr="002E4B5B">
        <w:rPr>
          <w:rFonts w:ascii="Tahoma" w:hAnsi="Tahoma" w:cs="Tahoma"/>
          <w:sz w:val="21"/>
          <w:szCs w:val="21"/>
          <w:lang w:val="el-GR"/>
        </w:rPr>
        <w:t xml:space="preserve"> </w:t>
      </w:r>
      <w:r>
        <w:rPr>
          <w:rFonts w:ascii="Tahoma" w:hAnsi="Tahoma" w:cs="Tahoma"/>
          <w:sz w:val="21"/>
          <w:szCs w:val="21"/>
          <w:lang w:val="en-US"/>
        </w:rPr>
        <w:t>code</w:t>
      </w:r>
      <w:r w:rsidRPr="002E4B5B">
        <w:rPr>
          <w:rFonts w:ascii="Tahoma" w:hAnsi="Tahoma" w:cs="Tahoma"/>
          <w:sz w:val="21"/>
          <w:szCs w:val="21"/>
          <w:lang w:val="el-GR"/>
        </w:rPr>
        <w:t xml:space="preserve"> </w:t>
      </w:r>
      <w:r>
        <w:rPr>
          <w:rFonts w:ascii="Tahoma" w:hAnsi="Tahoma" w:cs="Tahoma"/>
          <w:sz w:val="21"/>
          <w:szCs w:val="21"/>
          <w:lang w:val="en-US"/>
        </w:rPr>
        <w:t>reviews</w:t>
      </w:r>
      <w:r w:rsidRPr="00C05B1A">
        <w:rPr>
          <w:rFonts w:ascii="Tahoma" w:hAnsi="Tahoma" w:cs="Tahoma"/>
          <w:sz w:val="21"/>
          <w:szCs w:val="21"/>
          <w:lang w:val="el-GR"/>
        </w:rPr>
        <w:t>. Χρησιμοπο</w:t>
      </w:r>
      <w:r w:rsidR="002E4B5B">
        <w:rPr>
          <w:rFonts w:ascii="Tahoma" w:hAnsi="Tahoma" w:cs="Tahoma"/>
          <w:sz w:val="21"/>
          <w:szCs w:val="21"/>
          <w:lang w:val="el-GR"/>
        </w:rPr>
        <w:t>ιούσα</w:t>
      </w:r>
      <w:r w:rsidRPr="00C05B1A">
        <w:rPr>
          <w:rFonts w:ascii="Tahoma" w:hAnsi="Tahoma" w:cs="Tahoma"/>
          <w:sz w:val="21"/>
          <w:szCs w:val="21"/>
          <w:lang w:val="el-GR"/>
        </w:rPr>
        <w:t xml:space="preserve"> τ</w:t>
      </w:r>
      <w:r w:rsidR="002E4B5B">
        <w:rPr>
          <w:rFonts w:ascii="Tahoma" w:hAnsi="Tahoma" w:cs="Tahoma"/>
          <w:sz w:val="21"/>
          <w:szCs w:val="21"/>
          <w:lang w:val="el-GR"/>
        </w:rPr>
        <w:t>η</w:t>
      </w:r>
      <w:r w:rsidRPr="00C05B1A">
        <w:rPr>
          <w:rFonts w:ascii="Tahoma" w:hAnsi="Tahoma" w:cs="Tahoma"/>
          <w:sz w:val="21"/>
          <w:szCs w:val="21"/>
          <w:lang w:val="el-GR"/>
        </w:rPr>
        <w:t xml:space="preserve"> </w:t>
      </w:r>
      <w:r w:rsidRPr="00C05B1A">
        <w:rPr>
          <w:rFonts w:ascii="Tahoma" w:hAnsi="Tahoma" w:cs="Tahoma"/>
          <w:sz w:val="21"/>
          <w:szCs w:val="21"/>
        </w:rPr>
        <w:t>Python</w:t>
      </w:r>
      <w:r w:rsidRPr="00C05B1A">
        <w:rPr>
          <w:rFonts w:ascii="Tahoma" w:hAnsi="Tahoma" w:cs="Tahoma"/>
          <w:sz w:val="21"/>
          <w:szCs w:val="21"/>
          <w:lang w:val="el-GR"/>
        </w:rPr>
        <w:t xml:space="preserve"> για να αυτοματοποιήσει τ</w:t>
      </w:r>
      <w:r w:rsidR="002E4B5B">
        <w:rPr>
          <w:rFonts w:ascii="Tahoma" w:hAnsi="Tahoma" w:cs="Tahoma"/>
          <w:sz w:val="21"/>
          <w:szCs w:val="21"/>
          <w:lang w:val="el-GR"/>
        </w:rPr>
        <w:t>ων τεστ</w:t>
      </w:r>
      <w:r w:rsidRPr="00C05B1A">
        <w:rPr>
          <w:rFonts w:ascii="Tahoma" w:hAnsi="Tahoma" w:cs="Tahoma"/>
          <w:sz w:val="21"/>
          <w:szCs w:val="21"/>
          <w:lang w:val="el-GR"/>
        </w:rPr>
        <w:t xml:space="preserve"> του παραπάνω υλικού.</w:t>
      </w:r>
    </w:p>
    <w:p w14:paraId="10E6ADE9" w14:textId="4B694972" w:rsidR="00B534D4" w:rsidRPr="00241055" w:rsidRDefault="00241055">
      <w:pPr>
        <w:numPr>
          <w:ilvl w:val="0"/>
          <w:numId w:val="7"/>
        </w:numPr>
        <w:jc w:val="both"/>
        <w:rPr>
          <w:ins w:id="33" w:author="Unknown Author" w:date="2020-09-03T21:37:00Z"/>
          <w:rFonts w:ascii="Tahoma" w:hAnsi="Tahoma" w:cs="Tahoma"/>
          <w:sz w:val="21"/>
          <w:szCs w:val="21"/>
          <w:lang w:val="el-GR"/>
        </w:rPr>
      </w:pPr>
      <w:r w:rsidRPr="00241055">
        <w:rPr>
          <w:rFonts w:ascii="Tahoma" w:hAnsi="Tahoma" w:cs="Tahoma"/>
          <w:sz w:val="21"/>
          <w:szCs w:val="21"/>
          <w:lang w:val="el-GR"/>
        </w:rPr>
        <w:t xml:space="preserve">Εγκατάσταση, συντήρηση και τροποποίηση του πηγαίου κώδικα των </w:t>
      </w:r>
      <w:r>
        <w:rPr>
          <w:rFonts w:ascii="Tahoma" w:hAnsi="Tahoma" w:cs="Tahoma"/>
          <w:sz w:val="21"/>
          <w:szCs w:val="21"/>
          <w:lang w:val="en-US"/>
        </w:rPr>
        <w:t>gateway</w:t>
      </w:r>
      <w:r w:rsidRPr="00241055">
        <w:rPr>
          <w:rFonts w:ascii="Tahoma" w:hAnsi="Tahoma" w:cs="Tahoma"/>
          <w:sz w:val="21"/>
          <w:szCs w:val="21"/>
          <w:lang w:val="el-GR"/>
        </w:rPr>
        <w:t xml:space="preserve"> </w:t>
      </w:r>
      <w:proofErr w:type="spellStart"/>
      <w:r w:rsidRPr="00241055">
        <w:rPr>
          <w:rFonts w:ascii="Tahoma" w:hAnsi="Tahoma" w:cs="Tahoma"/>
          <w:sz w:val="21"/>
          <w:szCs w:val="21"/>
        </w:rPr>
        <w:t>Libelium</w:t>
      </w:r>
      <w:proofErr w:type="spellEnd"/>
      <w:r w:rsidRPr="00241055">
        <w:rPr>
          <w:rFonts w:ascii="Tahoma" w:hAnsi="Tahoma" w:cs="Tahoma"/>
          <w:sz w:val="21"/>
          <w:szCs w:val="21"/>
          <w:lang w:val="el-GR"/>
        </w:rPr>
        <w:t xml:space="preserve"> </w:t>
      </w:r>
      <w:r w:rsidRPr="00241055">
        <w:rPr>
          <w:rFonts w:ascii="Tahoma" w:hAnsi="Tahoma" w:cs="Tahoma"/>
          <w:sz w:val="21"/>
          <w:szCs w:val="21"/>
        </w:rPr>
        <w:t>IoT</w:t>
      </w:r>
      <w:r w:rsidRPr="00241055">
        <w:rPr>
          <w:rFonts w:ascii="Tahoma" w:hAnsi="Tahoma" w:cs="Tahoma"/>
          <w:sz w:val="21"/>
          <w:szCs w:val="21"/>
          <w:lang w:val="el-GR"/>
        </w:rPr>
        <w:t xml:space="preserve"> που βρίσκονταν σε εσωτερικούς και εξωτερικούς χώρους. </w:t>
      </w:r>
      <w:r w:rsidR="008853FF" w:rsidRPr="00241055">
        <w:rPr>
          <w:rFonts w:ascii="Tahoma" w:hAnsi="Tahoma" w:cs="Tahoma"/>
          <w:sz w:val="21"/>
          <w:szCs w:val="21"/>
          <w:lang w:val="el-GR"/>
        </w:rPr>
        <w:t>Ρύθμι</w:t>
      </w:r>
      <w:r w:rsidR="008853FF">
        <w:rPr>
          <w:rFonts w:ascii="Tahoma" w:hAnsi="Tahoma" w:cs="Tahoma"/>
          <w:sz w:val="21"/>
          <w:szCs w:val="21"/>
          <w:lang w:val="el-GR"/>
        </w:rPr>
        <w:t>ζα</w:t>
      </w:r>
      <w:r w:rsidRPr="00241055">
        <w:rPr>
          <w:rFonts w:ascii="Tahoma" w:hAnsi="Tahoma" w:cs="Tahoma"/>
          <w:sz w:val="21"/>
          <w:szCs w:val="21"/>
          <w:lang w:val="el-GR"/>
        </w:rPr>
        <w:t xml:space="preserve"> </w:t>
      </w:r>
      <w:r w:rsidR="008853FF">
        <w:rPr>
          <w:rFonts w:ascii="Tahoma" w:hAnsi="Tahoma" w:cs="Tahoma"/>
          <w:sz w:val="21"/>
          <w:szCs w:val="21"/>
          <w:lang w:val="el-GR"/>
        </w:rPr>
        <w:t>μία βάση</w:t>
      </w:r>
      <w:r w:rsidRPr="00241055">
        <w:rPr>
          <w:rFonts w:ascii="Tahoma" w:hAnsi="Tahoma" w:cs="Tahoma"/>
          <w:sz w:val="21"/>
          <w:szCs w:val="21"/>
          <w:lang w:val="el-GR"/>
        </w:rPr>
        <w:t xml:space="preserve"> </w:t>
      </w:r>
      <w:proofErr w:type="spellStart"/>
      <w:r w:rsidRPr="00241055">
        <w:rPr>
          <w:rFonts w:ascii="Tahoma" w:hAnsi="Tahoma" w:cs="Tahoma"/>
          <w:sz w:val="21"/>
          <w:szCs w:val="21"/>
        </w:rPr>
        <w:t>InfluxDB</w:t>
      </w:r>
      <w:proofErr w:type="spellEnd"/>
      <w:r w:rsidRPr="00241055">
        <w:rPr>
          <w:rFonts w:ascii="Tahoma" w:hAnsi="Tahoma" w:cs="Tahoma"/>
          <w:sz w:val="21"/>
          <w:szCs w:val="21"/>
          <w:lang w:val="el-GR"/>
        </w:rPr>
        <w:t xml:space="preserve"> για να εμφανί</w:t>
      </w:r>
      <w:r w:rsidR="008853FF">
        <w:rPr>
          <w:rFonts w:ascii="Tahoma" w:hAnsi="Tahoma" w:cs="Tahoma"/>
          <w:sz w:val="21"/>
          <w:szCs w:val="21"/>
          <w:lang w:val="el-GR"/>
        </w:rPr>
        <w:t>ζει</w:t>
      </w:r>
      <w:r w:rsidRPr="00241055">
        <w:rPr>
          <w:rFonts w:ascii="Tahoma" w:hAnsi="Tahoma" w:cs="Tahoma"/>
          <w:sz w:val="21"/>
          <w:szCs w:val="21"/>
          <w:lang w:val="el-GR"/>
        </w:rPr>
        <w:t xml:space="preserve"> τα δεδομένα από τους αισθητήρες.</w:t>
      </w:r>
    </w:p>
    <w:p w14:paraId="7CAA6CB4" w14:textId="7502CE93" w:rsidR="00B534D4" w:rsidRPr="003909AF" w:rsidRDefault="003909AF">
      <w:pPr>
        <w:numPr>
          <w:ilvl w:val="0"/>
          <w:numId w:val="7"/>
        </w:numPr>
        <w:jc w:val="both"/>
        <w:rPr>
          <w:rFonts w:ascii="Tahoma" w:hAnsi="Tahoma" w:cs="Tahoma"/>
          <w:sz w:val="21"/>
          <w:szCs w:val="21"/>
          <w:lang w:val="el-GR"/>
        </w:rPr>
      </w:pPr>
      <w:r w:rsidRPr="003909AF">
        <w:rPr>
          <w:rFonts w:ascii="Tahoma" w:hAnsi="Tahoma" w:cs="Tahoma"/>
          <w:sz w:val="21"/>
          <w:szCs w:val="21"/>
          <w:lang w:val="el-GR"/>
        </w:rPr>
        <w:t>Βοηθ</w:t>
      </w:r>
      <w:r>
        <w:rPr>
          <w:rFonts w:ascii="Tahoma" w:hAnsi="Tahoma" w:cs="Tahoma"/>
          <w:sz w:val="21"/>
          <w:szCs w:val="21"/>
          <w:lang w:val="el-GR"/>
        </w:rPr>
        <w:t>ούσα</w:t>
      </w:r>
      <w:r w:rsidRPr="003909AF">
        <w:rPr>
          <w:rFonts w:ascii="Tahoma" w:hAnsi="Tahoma" w:cs="Tahoma"/>
          <w:sz w:val="21"/>
          <w:szCs w:val="21"/>
          <w:lang w:val="el-GR"/>
        </w:rPr>
        <w:t xml:space="preserve"> στη χρήση του </w:t>
      </w:r>
      <w:proofErr w:type="spellStart"/>
      <w:r w:rsidRPr="003909AF">
        <w:rPr>
          <w:rFonts w:ascii="Tahoma" w:hAnsi="Tahoma" w:cs="Tahoma"/>
          <w:sz w:val="21"/>
          <w:szCs w:val="21"/>
        </w:rPr>
        <w:t>Yocto</w:t>
      </w:r>
      <w:proofErr w:type="spellEnd"/>
      <w:r w:rsidRPr="003909AF">
        <w:rPr>
          <w:rFonts w:ascii="Tahoma" w:hAnsi="Tahoma" w:cs="Tahoma"/>
          <w:sz w:val="21"/>
          <w:szCs w:val="21"/>
          <w:lang w:val="el-GR"/>
        </w:rPr>
        <w:t xml:space="preserve"> </w:t>
      </w:r>
      <w:r w:rsidRPr="003909AF">
        <w:rPr>
          <w:rFonts w:ascii="Tahoma" w:hAnsi="Tahoma" w:cs="Tahoma"/>
          <w:sz w:val="21"/>
          <w:szCs w:val="21"/>
        </w:rPr>
        <w:t>Project</w:t>
      </w:r>
      <w:r w:rsidRPr="003909AF">
        <w:rPr>
          <w:rFonts w:ascii="Tahoma" w:hAnsi="Tahoma" w:cs="Tahoma"/>
          <w:sz w:val="21"/>
          <w:szCs w:val="21"/>
          <w:lang w:val="el-GR"/>
        </w:rPr>
        <w:t xml:space="preserve"> για τη δημιουργία προσαρμοσμένων συστημάτων βασισμένων σε </w:t>
      </w:r>
      <w:r w:rsidRPr="003909AF">
        <w:rPr>
          <w:rFonts w:ascii="Tahoma" w:hAnsi="Tahoma" w:cs="Tahoma"/>
          <w:sz w:val="21"/>
          <w:szCs w:val="21"/>
        </w:rPr>
        <w:t>Linux</w:t>
      </w:r>
      <w:r w:rsidRPr="003909AF">
        <w:rPr>
          <w:rFonts w:ascii="Tahoma" w:hAnsi="Tahoma" w:cs="Tahoma"/>
          <w:sz w:val="21"/>
          <w:szCs w:val="21"/>
          <w:lang w:val="el-GR"/>
        </w:rPr>
        <w:t xml:space="preserve"> για τ</w:t>
      </w:r>
      <w:r>
        <w:rPr>
          <w:rFonts w:ascii="Tahoma" w:hAnsi="Tahoma" w:cs="Tahoma"/>
          <w:sz w:val="21"/>
          <w:szCs w:val="21"/>
          <w:lang w:val="el-GR"/>
        </w:rPr>
        <w:t xml:space="preserve">ο </w:t>
      </w:r>
      <w:r>
        <w:rPr>
          <w:rFonts w:ascii="Tahoma" w:hAnsi="Tahoma" w:cs="Tahoma"/>
          <w:sz w:val="21"/>
          <w:szCs w:val="21"/>
          <w:lang w:val="en-US"/>
        </w:rPr>
        <w:t>gateway</w:t>
      </w:r>
      <w:r w:rsidRPr="003909AF">
        <w:rPr>
          <w:rFonts w:ascii="Tahoma" w:hAnsi="Tahoma" w:cs="Tahoma"/>
          <w:sz w:val="21"/>
          <w:szCs w:val="21"/>
          <w:lang w:val="el-GR"/>
        </w:rPr>
        <w:t xml:space="preserve"> </w:t>
      </w:r>
      <w:r w:rsidRPr="003909AF">
        <w:rPr>
          <w:rFonts w:ascii="Tahoma" w:hAnsi="Tahoma" w:cs="Tahoma"/>
          <w:sz w:val="21"/>
          <w:szCs w:val="21"/>
        </w:rPr>
        <w:t>Rev</w:t>
      </w:r>
      <w:r w:rsidRPr="003909AF">
        <w:rPr>
          <w:rFonts w:ascii="Tahoma" w:hAnsi="Tahoma" w:cs="Tahoma"/>
          <w:sz w:val="21"/>
          <w:szCs w:val="21"/>
          <w:lang w:val="el-GR"/>
        </w:rPr>
        <w:t xml:space="preserve">. 1, </w:t>
      </w:r>
      <w:r w:rsidRPr="003909AF">
        <w:rPr>
          <w:rFonts w:ascii="Tahoma" w:hAnsi="Tahoma" w:cs="Tahoma"/>
          <w:sz w:val="21"/>
          <w:szCs w:val="21"/>
        </w:rPr>
        <w:t>Rev</w:t>
      </w:r>
      <w:r w:rsidRPr="003909AF">
        <w:rPr>
          <w:rFonts w:ascii="Tahoma" w:hAnsi="Tahoma" w:cs="Tahoma"/>
          <w:sz w:val="21"/>
          <w:szCs w:val="21"/>
          <w:lang w:val="el-GR"/>
        </w:rPr>
        <w:t xml:space="preserve">. 2 και το </w:t>
      </w:r>
      <w:r>
        <w:rPr>
          <w:rFonts w:ascii="Tahoma" w:hAnsi="Tahoma" w:cs="Tahoma"/>
          <w:sz w:val="21"/>
          <w:szCs w:val="21"/>
          <w:lang w:val="en-US"/>
        </w:rPr>
        <w:t>framework</w:t>
      </w:r>
      <w:r w:rsidRPr="003909AF">
        <w:rPr>
          <w:rFonts w:ascii="Tahoma" w:hAnsi="Tahoma" w:cs="Tahoma"/>
          <w:sz w:val="21"/>
          <w:szCs w:val="21"/>
          <w:lang w:val="el-GR"/>
        </w:rPr>
        <w:t xml:space="preserve"> </w:t>
      </w:r>
      <w:proofErr w:type="spellStart"/>
      <w:r w:rsidRPr="003909AF">
        <w:rPr>
          <w:rFonts w:ascii="Tahoma" w:hAnsi="Tahoma" w:cs="Tahoma"/>
          <w:sz w:val="21"/>
          <w:szCs w:val="21"/>
        </w:rPr>
        <w:t>openHAB</w:t>
      </w:r>
      <w:proofErr w:type="spellEnd"/>
      <w:r w:rsidRPr="003909AF">
        <w:rPr>
          <w:rFonts w:ascii="Tahoma" w:hAnsi="Tahoma" w:cs="Tahoma"/>
          <w:sz w:val="21"/>
          <w:szCs w:val="21"/>
          <w:lang w:val="el-GR"/>
        </w:rPr>
        <w:t>.</w:t>
      </w:r>
    </w:p>
    <w:p w14:paraId="311923E9" w14:textId="77777777" w:rsidR="00B534D4" w:rsidRPr="003909AF" w:rsidRDefault="00B534D4">
      <w:pPr>
        <w:jc w:val="both"/>
        <w:rPr>
          <w:lang w:val="el-GR"/>
        </w:rPr>
      </w:pPr>
    </w:p>
    <w:tbl>
      <w:tblPr>
        <w:tblW w:w="10425" w:type="dxa"/>
        <w:tblInd w:w="-55" w:type="dxa"/>
        <w:tblLayout w:type="fixed"/>
        <w:tblCellMar>
          <w:top w:w="55" w:type="dxa"/>
          <w:left w:w="55" w:type="dxa"/>
          <w:bottom w:w="55" w:type="dxa"/>
          <w:right w:w="55" w:type="dxa"/>
        </w:tblCellMar>
        <w:tblLook w:val="0000" w:firstRow="0" w:lastRow="0" w:firstColumn="0" w:lastColumn="0" w:noHBand="0" w:noVBand="0"/>
      </w:tblPr>
      <w:tblGrid>
        <w:gridCol w:w="4450"/>
        <w:gridCol w:w="2885"/>
        <w:gridCol w:w="3090"/>
      </w:tblGrid>
      <w:tr w:rsidR="00B534D4" w14:paraId="22B95C2D" w14:textId="77777777">
        <w:tc>
          <w:tcPr>
            <w:tcW w:w="4450" w:type="dxa"/>
            <w:shd w:val="clear" w:color="auto" w:fill="FFFFFF"/>
            <w:vAlign w:val="center"/>
          </w:tcPr>
          <w:p w14:paraId="2C83787D" w14:textId="77777777" w:rsidR="00B534D4" w:rsidRDefault="00D1486F">
            <w:pPr>
              <w:snapToGrid w:val="0"/>
            </w:pPr>
            <w:r>
              <w:rPr>
                <w:rFonts w:ascii="Tahoma" w:hAnsi="Tahoma" w:cs="Tahoma"/>
                <w:b/>
                <w:bCs/>
                <w:sz w:val="21"/>
                <w:szCs w:val="21"/>
                <w:rPrChange w:id="34" w:author="Unknown Author" w:date="2020-09-04T10:43:00Z">
                  <w:rPr/>
                </w:rPrChange>
              </w:rPr>
              <w:t xml:space="preserve">Digisoft.tv </w:t>
            </w:r>
            <w:r>
              <w:rPr>
                <w:rFonts w:ascii="Tahoma" w:hAnsi="Tahoma" w:cs="Tahoma"/>
                <w:bCs/>
                <w:sz w:val="21"/>
                <w:szCs w:val="21"/>
                <w:rPrChange w:id="35" w:author="Unknown Author" w:date="2020-09-04T10:43:00Z">
                  <w:rPr/>
                </w:rPrChange>
              </w:rPr>
              <w:t>(Digital TV Industry)</w:t>
            </w:r>
            <w:r>
              <w:rPr>
                <w:rFonts w:ascii="Tahoma" w:hAnsi="Tahoma" w:cs="Tahoma"/>
                <w:b/>
                <w:bCs/>
                <w:sz w:val="21"/>
                <w:szCs w:val="21"/>
                <w:rPrChange w:id="36" w:author="Unknown Author" w:date="2020-09-04T10:43:00Z">
                  <w:rPr/>
                </w:rPrChange>
              </w:rPr>
              <w:t>,</w:t>
            </w:r>
          </w:p>
          <w:p w14:paraId="4AB21AE4" w14:textId="77777777" w:rsidR="00B534D4" w:rsidRDefault="00D1486F">
            <w:pPr>
              <w:ind w:left="2880" w:hanging="2880"/>
              <w:rPr>
                <w:rFonts w:ascii="Tahoma" w:hAnsi="Tahoma" w:cs="Tahoma"/>
                <w:b/>
                <w:bCs/>
                <w:sz w:val="21"/>
                <w:szCs w:val="21"/>
              </w:rPr>
            </w:pPr>
            <w:r>
              <w:rPr>
                <w:rFonts w:ascii="Tahoma" w:hAnsi="Tahoma" w:cs="Tahoma"/>
                <w:b/>
                <w:bCs/>
                <w:sz w:val="21"/>
                <w:szCs w:val="21"/>
                <w:rPrChange w:id="37" w:author="Unknown Author" w:date="2020-09-04T10:43:00Z">
                  <w:rPr/>
                </w:rPrChange>
              </w:rPr>
              <w:t>Embedded Software Engineer</w:t>
            </w:r>
          </w:p>
        </w:tc>
        <w:tc>
          <w:tcPr>
            <w:tcW w:w="2885" w:type="dxa"/>
            <w:shd w:val="clear" w:color="auto" w:fill="FFFFFF"/>
            <w:vAlign w:val="center"/>
          </w:tcPr>
          <w:p w14:paraId="2DBE819C" w14:textId="3D5663E7" w:rsidR="00B534D4" w:rsidRDefault="009B13F3">
            <w:pPr>
              <w:snapToGrid w:val="0"/>
              <w:rPr>
                <w:rFonts w:ascii="Tahoma" w:hAnsi="Tahoma" w:cs="Tahoma"/>
                <w:b/>
                <w:bCs/>
                <w:sz w:val="21"/>
                <w:szCs w:val="21"/>
              </w:rPr>
            </w:pPr>
            <w:proofErr w:type="spellStart"/>
            <w:r>
              <w:rPr>
                <w:rFonts w:ascii="Tahoma" w:hAnsi="Tahoma" w:cs="Tahoma"/>
                <w:b/>
                <w:bCs/>
                <w:sz w:val="21"/>
                <w:szCs w:val="21"/>
                <w:lang w:val="el-GR"/>
              </w:rPr>
              <w:t>Κόρκ</w:t>
            </w:r>
            <w:proofErr w:type="spellEnd"/>
            <w:ins w:id="38" w:author="Unknown Author" w:date="2020-09-03T21:25:00Z">
              <w:r>
                <w:rPr>
                  <w:rFonts w:ascii="Tahoma" w:hAnsi="Tahoma" w:cs="Tahoma"/>
                  <w:b/>
                  <w:bCs/>
                  <w:sz w:val="21"/>
                  <w:szCs w:val="21"/>
                </w:rPr>
                <w:t xml:space="preserve">, </w:t>
              </w:r>
            </w:ins>
            <w:r>
              <w:rPr>
                <w:rFonts w:ascii="Tahoma" w:hAnsi="Tahoma" w:cs="Tahoma"/>
                <w:b/>
                <w:bCs/>
                <w:sz w:val="21"/>
                <w:szCs w:val="21"/>
                <w:lang w:val="el-GR"/>
              </w:rPr>
              <w:t>Ιρλανδία</w:t>
            </w:r>
          </w:p>
        </w:tc>
        <w:tc>
          <w:tcPr>
            <w:tcW w:w="3090" w:type="dxa"/>
            <w:shd w:val="clear" w:color="auto" w:fill="FFFFFF"/>
            <w:vAlign w:val="center"/>
          </w:tcPr>
          <w:p w14:paraId="007EFCEA" w14:textId="632AF71F" w:rsidR="00B534D4" w:rsidRDefault="009B13F3">
            <w:pPr>
              <w:snapToGrid w:val="0"/>
              <w:ind w:left="720" w:hanging="360"/>
              <w:jc w:val="right"/>
            </w:pPr>
            <w:r>
              <w:rPr>
                <w:rFonts w:ascii="Tahoma" w:hAnsi="Tahoma" w:cs="Tahoma"/>
                <w:b/>
                <w:bCs/>
                <w:sz w:val="21"/>
                <w:szCs w:val="21"/>
                <w:lang w:val="el-GR"/>
              </w:rPr>
              <w:t>Δεκ</w:t>
            </w:r>
            <w:r w:rsidR="00D1486F">
              <w:rPr>
                <w:rFonts w:ascii="Tahoma" w:hAnsi="Tahoma" w:cs="Tahoma"/>
                <w:b/>
                <w:bCs/>
                <w:sz w:val="21"/>
                <w:szCs w:val="21"/>
                <w:rPrChange w:id="39" w:author="Unknown Author" w:date="2020-09-04T10:43:00Z">
                  <w:rPr/>
                </w:rPrChange>
              </w:rPr>
              <w:t xml:space="preserve"> 2011 – </w:t>
            </w:r>
            <w:del w:id="40" w:author="Unknown Author" w:date="2020-07-13T12:37:00Z">
              <w:r w:rsidR="00D1486F">
                <w:rPr>
                  <w:rFonts w:ascii="Tahoma" w:hAnsi="Tahoma" w:cs="Tahoma"/>
                  <w:b/>
                  <w:bCs/>
                  <w:sz w:val="21"/>
                  <w:szCs w:val="21"/>
                </w:rPr>
                <w:delText>Present</w:delText>
              </w:r>
            </w:del>
            <w:r>
              <w:rPr>
                <w:rFonts w:ascii="Tahoma" w:hAnsi="Tahoma" w:cs="Tahoma"/>
                <w:b/>
                <w:bCs/>
                <w:sz w:val="21"/>
                <w:szCs w:val="21"/>
                <w:lang w:val="el-GR"/>
              </w:rPr>
              <w:t>Οκτ</w:t>
            </w:r>
            <w:ins w:id="41" w:author="Unknown Author" w:date="2020-07-13T12:37:00Z">
              <w:r w:rsidR="00D1486F">
                <w:rPr>
                  <w:rFonts w:ascii="Tahoma" w:hAnsi="Tahoma" w:cs="Tahoma"/>
                  <w:b/>
                  <w:bCs/>
                  <w:sz w:val="21"/>
                  <w:szCs w:val="21"/>
                </w:rPr>
                <w:t xml:space="preserve"> 2015</w:t>
              </w:r>
            </w:ins>
          </w:p>
        </w:tc>
      </w:tr>
    </w:tbl>
    <w:p w14:paraId="3C11E28C" w14:textId="4A4085A5" w:rsidR="00B534D4" w:rsidRPr="00341AF4" w:rsidRDefault="00341AF4">
      <w:pPr>
        <w:numPr>
          <w:ilvl w:val="0"/>
          <w:numId w:val="7"/>
        </w:numPr>
        <w:jc w:val="both"/>
        <w:rPr>
          <w:lang w:val="el-GR"/>
        </w:rPr>
      </w:pPr>
      <w:r w:rsidRPr="00341AF4">
        <w:rPr>
          <w:rFonts w:ascii="Tahoma" w:hAnsi="Tahoma" w:cs="Tahoma"/>
          <w:sz w:val="21"/>
          <w:szCs w:val="21"/>
          <w:lang w:val="el-GR"/>
        </w:rPr>
        <w:t xml:space="preserve">Μέλος </w:t>
      </w:r>
      <w:r>
        <w:rPr>
          <w:rFonts w:ascii="Tahoma" w:hAnsi="Tahoma" w:cs="Tahoma"/>
          <w:sz w:val="21"/>
          <w:szCs w:val="21"/>
          <w:lang w:val="el-GR"/>
        </w:rPr>
        <w:t xml:space="preserve">μιας </w:t>
      </w:r>
      <w:r w:rsidRPr="00341AF4">
        <w:rPr>
          <w:rFonts w:ascii="Tahoma" w:hAnsi="Tahoma" w:cs="Tahoma"/>
          <w:sz w:val="21"/>
          <w:szCs w:val="21"/>
          <w:lang w:val="el-GR"/>
        </w:rPr>
        <w:t>ομάδας που αποτελείται από τον διευθυντή και πέντε μηχανικούς λογισμικού στο Τμήμα Ανάπτυξης. Συνεργα</w:t>
      </w:r>
      <w:r>
        <w:rPr>
          <w:rFonts w:ascii="Tahoma" w:hAnsi="Tahoma" w:cs="Tahoma"/>
          <w:sz w:val="21"/>
          <w:szCs w:val="21"/>
          <w:lang w:val="el-GR"/>
        </w:rPr>
        <w:t>ζόμουν</w:t>
      </w:r>
      <w:r w:rsidRPr="00341AF4">
        <w:rPr>
          <w:rFonts w:ascii="Tahoma" w:hAnsi="Tahoma" w:cs="Tahoma"/>
          <w:sz w:val="21"/>
          <w:szCs w:val="21"/>
          <w:lang w:val="el-GR"/>
        </w:rPr>
        <w:t xml:space="preserve"> στενά με άλλα μέλη της ομάδας και την ομάδα </w:t>
      </w:r>
      <w:r w:rsidRPr="00341AF4">
        <w:rPr>
          <w:rFonts w:ascii="Tahoma" w:hAnsi="Tahoma" w:cs="Tahoma"/>
          <w:sz w:val="21"/>
          <w:szCs w:val="21"/>
        </w:rPr>
        <w:t>QA</w:t>
      </w:r>
      <w:r w:rsidRPr="00341AF4">
        <w:rPr>
          <w:rFonts w:ascii="Tahoma" w:hAnsi="Tahoma" w:cs="Tahoma"/>
          <w:sz w:val="21"/>
          <w:szCs w:val="21"/>
          <w:lang w:val="el-GR"/>
        </w:rPr>
        <w:t xml:space="preserve"> για την κατανόηση και την αποσαφήνιση των λειτουργικών απαιτήσεων </w:t>
      </w:r>
      <w:r w:rsidR="00CC7CA5">
        <w:rPr>
          <w:rFonts w:ascii="Tahoma" w:hAnsi="Tahoma" w:cs="Tahoma"/>
          <w:sz w:val="21"/>
          <w:szCs w:val="21"/>
          <w:lang w:val="el-GR"/>
        </w:rPr>
        <w:t>των</w:t>
      </w:r>
      <w:r w:rsidRPr="00341AF4">
        <w:rPr>
          <w:rFonts w:ascii="Tahoma" w:hAnsi="Tahoma" w:cs="Tahoma"/>
          <w:sz w:val="21"/>
          <w:szCs w:val="21"/>
          <w:lang w:val="el-GR"/>
        </w:rPr>
        <w:t xml:space="preserve"> </w:t>
      </w:r>
      <w:r w:rsidR="00603F1D" w:rsidRPr="00341AF4">
        <w:rPr>
          <w:rFonts w:ascii="Tahoma" w:hAnsi="Tahoma" w:cs="Tahoma"/>
          <w:sz w:val="21"/>
          <w:szCs w:val="21"/>
          <w:lang w:val="el-GR"/>
        </w:rPr>
        <w:t>συστημάτ</w:t>
      </w:r>
      <w:r w:rsidR="00603F1D">
        <w:rPr>
          <w:rFonts w:ascii="Tahoma" w:hAnsi="Tahoma" w:cs="Tahoma"/>
          <w:sz w:val="21"/>
          <w:szCs w:val="21"/>
          <w:lang w:val="el-GR"/>
        </w:rPr>
        <w:t>ων</w:t>
      </w:r>
      <w:r w:rsidRPr="00341AF4">
        <w:rPr>
          <w:rFonts w:ascii="Tahoma" w:hAnsi="Tahoma" w:cs="Tahoma"/>
          <w:sz w:val="21"/>
          <w:szCs w:val="21"/>
          <w:lang w:val="el-GR"/>
        </w:rPr>
        <w:t xml:space="preserve"> σε ένα περιβάλλον </w:t>
      </w:r>
      <w:r w:rsidRPr="00341AF4">
        <w:rPr>
          <w:rFonts w:ascii="Tahoma" w:hAnsi="Tahoma" w:cs="Tahoma"/>
          <w:sz w:val="21"/>
          <w:szCs w:val="21"/>
        </w:rPr>
        <w:t>Agile</w:t>
      </w:r>
      <w:r w:rsidRPr="00341AF4">
        <w:rPr>
          <w:rFonts w:ascii="Tahoma" w:hAnsi="Tahoma" w:cs="Tahoma"/>
          <w:sz w:val="21"/>
          <w:szCs w:val="21"/>
          <w:lang w:val="el-GR"/>
        </w:rPr>
        <w:t xml:space="preserve"> / </w:t>
      </w:r>
      <w:r w:rsidRPr="00341AF4">
        <w:rPr>
          <w:rFonts w:ascii="Tahoma" w:hAnsi="Tahoma" w:cs="Tahoma"/>
          <w:sz w:val="21"/>
          <w:szCs w:val="21"/>
        </w:rPr>
        <w:t>Scrum</w:t>
      </w:r>
      <w:r w:rsidRPr="00341AF4">
        <w:rPr>
          <w:rFonts w:ascii="Tahoma" w:hAnsi="Tahoma" w:cs="Tahoma"/>
          <w:sz w:val="21"/>
          <w:szCs w:val="21"/>
          <w:lang w:val="el-GR"/>
        </w:rPr>
        <w:t>.</w:t>
      </w:r>
    </w:p>
    <w:p w14:paraId="2A6F6562" w14:textId="77777777" w:rsidR="00517906" w:rsidRDefault="006D7264">
      <w:pPr>
        <w:numPr>
          <w:ilvl w:val="0"/>
          <w:numId w:val="7"/>
        </w:numPr>
        <w:jc w:val="both"/>
        <w:rPr>
          <w:rFonts w:ascii="Tahoma" w:hAnsi="Tahoma" w:cs="Tahoma"/>
          <w:sz w:val="21"/>
          <w:szCs w:val="21"/>
          <w:lang w:val="el-GR"/>
        </w:rPr>
      </w:pPr>
      <w:r>
        <w:rPr>
          <w:rFonts w:ascii="Tahoma" w:hAnsi="Tahoma" w:cs="Tahoma"/>
          <w:sz w:val="21"/>
          <w:szCs w:val="21"/>
          <w:lang w:val="en-US"/>
        </w:rPr>
        <w:t>Cross</w:t>
      </w:r>
      <w:r w:rsidRPr="006D7264">
        <w:rPr>
          <w:rFonts w:ascii="Tahoma" w:hAnsi="Tahoma" w:cs="Tahoma"/>
          <w:sz w:val="21"/>
          <w:szCs w:val="21"/>
          <w:lang w:val="el-GR"/>
        </w:rPr>
        <w:t>-</w:t>
      </w:r>
      <w:r>
        <w:rPr>
          <w:rFonts w:ascii="Tahoma" w:hAnsi="Tahoma" w:cs="Tahoma"/>
          <w:sz w:val="21"/>
          <w:szCs w:val="21"/>
          <w:lang w:val="en-US"/>
        </w:rPr>
        <w:t>compilation</w:t>
      </w:r>
      <w:r w:rsidRPr="006D7264">
        <w:rPr>
          <w:rFonts w:ascii="Tahoma" w:hAnsi="Tahoma" w:cs="Tahoma"/>
          <w:sz w:val="21"/>
          <w:szCs w:val="21"/>
          <w:lang w:val="el-GR"/>
        </w:rPr>
        <w:t xml:space="preserve">, εντοπισμός σφαλμάτων και ανάλυση κώδικα </w:t>
      </w:r>
      <w:r w:rsidRPr="006D7264">
        <w:rPr>
          <w:rFonts w:ascii="Tahoma" w:hAnsi="Tahoma" w:cs="Tahoma"/>
          <w:sz w:val="21"/>
          <w:szCs w:val="21"/>
        </w:rPr>
        <w:t>C</w:t>
      </w:r>
      <w:r w:rsidRPr="006D7264">
        <w:rPr>
          <w:rFonts w:ascii="Tahoma" w:hAnsi="Tahoma" w:cs="Tahoma"/>
          <w:sz w:val="21"/>
          <w:szCs w:val="21"/>
          <w:lang w:val="el-GR"/>
        </w:rPr>
        <w:t xml:space="preserve"> / </w:t>
      </w:r>
      <w:r w:rsidRPr="006D7264">
        <w:rPr>
          <w:rFonts w:ascii="Tahoma" w:hAnsi="Tahoma" w:cs="Tahoma"/>
          <w:sz w:val="21"/>
          <w:szCs w:val="21"/>
        </w:rPr>
        <w:t>C</w:t>
      </w:r>
      <w:r w:rsidRPr="006D7264">
        <w:rPr>
          <w:rFonts w:ascii="Tahoma" w:hAnsi="Tahoma" w:cs="Tahoma"/>
          <w:sz w:val="21"/>
          <w:szCs w:val="21"/>
          <w:lang w:val="el-GR"/>
        </w:rPr>
        <w:t xml:space="preserve"> ++ για ένα </w:t>
      </w:r>
      <w:r w:rsidRPr="006D7264">
        <w:rPr>
          <w:rFonts w:ascii="Tahoma" w:hAnsi="Tahoma" w:cs="Tahoma"/>
          <w:sz w:val="21"/>
          <w:szCs w:val="21"/>
        </w:rPr>
        <w:t>Set</w:t>
      </w:r>
      <w:r w:rsidRPr="006D7264">
        <w:rPr>
          <w:rFonts w:ascii="Tahoma" w:hAnsi="Tahoma" w:cs="Tahoma"/>
          <w:sz w:val="21"/>
          <w:szCs w:val="21"/>
          <w:lang w:val="el-GR"/>
        </w:rPr>
        <w:t>-</w:t>
      </w:r>
      <w:r w:rsidRPr="006D7264">
        <w:rPr>
          <w:rFonts w:ascii="Tahoma" w:hAnsi="Tahoma" w:cs="Tahoma"/>
          <w:sz w:val="21"/>
          <w:szCs w:val="21"/>
        </w:rPr>
        <w:t>Top</w:t>
      </w:r>
      <w:r w:rsidRPr="006D7264">
        <w:rPr>
          <w:rFonts w:ascii="Tahoma" w:hAnsi="Tahoma" w:cs="Tahoma"/>
          <w:sz w:val="21"/>
          <w:szCs w:val="21"/>
          <w:lang w:val="el-GR"/>
        </w:rPr>
        <w:t xml:space="preserve"> </w:t>
      </w:r>
      <w:r w:rsidRPr="006D7264">
        <w:rPr>
          <w:rFonts w:ascii="Tahoma" w:hAnsi="Tahoma" w:cs="Tahoma"/>
          <w:sz w:val="21"/>
          <w:szCs w:val="21"/>
        </w:rPr>
        <w:t>Box</w:t>
      </w:r>
      <w:r w:rsidRPr="006D7264">
        <w:rPr>
          <w:rFonts w:ascii="Tahoma" w:hAnsi="Tahoma" w:cs="Tahoma"/>
          <w:sz w:val="21"/>
          <w:szCs w:val="21"/>
          <w:lang w:val="el-GR"/>
        </w:rPr>
        <w:t xml:space="preserve"> (</w:t>
      </w:r>
      <w:r w:rsidRPr="006D7264">
        <w:rPr>
          <w:rFonts w:ascii="Tahoma" w:hAnsi="Tahoma" w:cs="Tahoma"/>
          <w:sz w:val="21"/>
          <w:szCs w:val="21"/>
        </w:rPr>
        <w:t>STB</w:t>
      </w:r>
      <w:r w:rsidRPr="006D7264">
        <w:rPr>
          <w:rFonts w:ascii="Tahoma" w:hAnsi="Tahoma" w:cs="Tahoma"/>
          <w:sz w:val="21"/>
          <w:szCs w:val="21"/>
          <w:lang w:val="el-GR"/>
        </w:rPr>
        <w:t xml:space="preserve">) στην αρχιτεκτονική </w:t>
      </w:r>
      <w:r w:rsidRPr="006D7264">
        <w:rPr>
          <w:rFonts w:ascii="Tahoma" w:hAnsi="Tahoma" w:cs="Tahoma"/>
          <w:sz w:val="21"/>
          <w:szCs w:val="21"/>
        </w:rPr>
        <w:t>MIPS</w:t>
      </w:r>
      <w:r w:rsidRPr="006D7264">
        <w:rPr>
          <w:rFonts w:ascii="Tahoma" w:hAnsi="Tahoma" w:cs="Tahoma"/>
          <w:sz w:val="21"/>
          <w:szCs w:val="21"/>
          <w:lang w:val="el-GR"/>
        </w:rPr>
        <w:t xml:space="preserve"> για </w:t>
      </w:r>
      <w:r w:rsidRPr="006D7264">
        <w:rPr>
          <w:rFonts w:ascii="Tahoma" w:hAnsi="Tahoma" w:cs="Tahoma"/>
          <w:sz w:val="21"/>
          <w:szCs w:val="21"/>
        </w:rPr>
        <w:t>chipset</w:t>
      </w:r>
      <w:r w:rsidRPr="006D7264">
        <w:rPr>
          <w:rFonts w:ascii="Tahoma" w:hAnsi="Tahoma" w:cs="Tahoma"/>
          <w:sz w:val="21"/>
          <w:szCs w:val="21"/>
          <w:lang w:val="el-GR"/>
        </w:rPr>
        <w:t xml:space="preserve"> </w:t>
      </w:r>
      <w:r w:rsidRPr="006D7264">
        <w:rPr>
          <w:rFonts w:ascii="Tahoma" w:hAnsi="Tahoma" w:cs="Tahoma"/>
          <w:sz w:val="21"/>
          <w:szCs w:val="21"/>
        </w:rPr>
        <w:t>Sigma</w:t>
      </w:r>
      <w:r w:rsidRPr="006D7264">
        <w:rPr>
          <w:rFonts w:ascii="Tahoma" w:hAnsi="Tahoma" w:cs="Tahoma"/>
          <w:sz w:val="21"/>
          <w:szCs w:val="21"/>
          <w:lang w:val="el-GR"/>
        </w:rPr>
        <w:t xml:space="preserve"> </w:t>
      </w:r>
      <w:r w:rsidRPr="006D7264">
        <w:rPr>
          <w:rFonts w:ascii="Tahoma" w:hAnsi="Tahoma" w:cs="Tahoma"/>
          <w:sz w:val="21"/>
          <w:szCs w:val="21"/>
        </w:rPr>
        <w:t>Designs</w:t>
      </w:r>
      <w:r w:rsidRPr="006D7264">
        <w:rPr>
          <w:rFonts w:ascii="Tahoma" w:hAnsi="Tahoma" w:cs="Tahoma"/>
          <w:sz w:val="21"/>
          <w:szCs w:val="21"/>
          <w:lang w:val="el-GR"/>
        </w:rPr>
        <w:t>. Βελτιώσεις απόδοσης στ</w:t>
      </w:r>
      <w:r w:rsidR="00812187">
        <w:rPr>
          <w:rFonts w:ascii="Tahoma" w:hAnsi="Tahoma" w:cs="Tahoma"/>
          <w:sz w:val="21"/>
          <w:szCs w:val="21"/>
          <w:lang w:val="el-GR"/>
        </w:rPr>
        <w:t>ον</w:t>
      </w:r>
      <w:r w:rsidRPr="006D7264">
        <w:rPr>
          <w:rFonts w:ascii="Tahoma" w:hAnsi="Tahoma" w:cs="Tahoma"/>
          <w:sz w:val="21"/>
          <w:szCs w:val="21"/>
          <w:lang w:val="el-GR"/>
        </w:rPr>
        <w:t xml:space="preserve"> κώδικα. Συμμετοχή σε </w:t>
      </w:r>
      <w:r w:rsidR="00715905">
        <w:rPr>
          <w:rFonts w:ascii="Tahoma" w:hAnsi="Tahoma" w:cs="Tahoma"/>
          <w:sz w:val="21"/>
          <w:szCs w:val="21"/>
          <w:lang w:val="en-US"/>
        </w:rPr>
        <w:t>peer</w:t>
      </w:r>
      <w:r w:rsidR="00715905" w:rsidRPr="00A330D5">
        <w:rPr>
          <w:rFonts w:ascii="Tahoma" w:hAnsi="Tahoma" w:cs="Tahoma"/>
          <w:sz w:val="21"/>
          <w:szCs w:val="21"/>
          <w:lang w:val="el-GR"/>
        </w:rPr>
        <w:t xml:space="preserve"> </w:t>
      </w:r>
      <w:r w:rsidR="00715905">
        <w:rPr>
          <w:rFonts w:ascii="Tahoma" w:hAnsi="Tahoma" w:cs="Tahoma"/>
          <w:sz w:val="21"/>
          <w:szCs w:val="21"/>
          <w:lang w:val="en-US"/>
        </w:rPr>
        <w:t>code</w:t>
      </w:r>
      <w:r w:rsidR="00715905" w:rsidRPr="00A330D5">
        <w:rPr>
          <w:rFonts w:ascii="Tahoma" w:hAnsi="Tahoma" w:cs="Tahoma"/>
          <w:sz w:val="21"/>
          <w:szCs w:val="21"/>
          <w:lang w:val="el-GR"/>
        </w:rPr>
        <w:t xml:space="preserve"> </w:t>
      </w:r>
      <w:r w:rsidR="00715905">
        <w:rPr>
          <w:rFonts w:ascii="Tahoma" w:hAnsi="Tahoma" w:cs="Tahoma"/>
          <w:sz w:val="21"/>
          <w:szCs w:val="21"/>
          <w:lang w:val="en-US"/>
        </w:rPr>
        <w:t>review</w:t>
      </w:r>
      <w:r w:rsidRPr="006D7264">
        <w:rPr>
          <w:rFonts w:ascii="Tahoma" w:hAnsi="Tahoma" w:cs="Tahoma"/>
          <w:sz w:val="21"/>
          <w:szCs w:val="21"/>
          <w:lang w:val="el-GR"/>
        </w:rPr>
        <w:t>. Επισκευή ελαττωμάτων που εντοπίστηκαν σε ανεπτυγμένες μονάδες</w:t>
      </w:r>
      <w:r w:rsidR="00A330D5" w:rsidRPr="00A330D5">
        <w:rPr>
          <w:rFonts w:ascii="Tahoma" w:hAnsi="Tahoma" w:cs="Tahoma"/>
          <w:sz w:val="21"/>
          <w:szCs w:val="21"/>
          <w:lang w:val="el-GR"/>
        </w:rPr>
        <w:t>.</w:t>
      </w:r>
      <w:r w:rsidRPr="006D7264">
        <w:rPr>
          <w:rFonts w:ascii="Tahoma" w:hAnsi="Tahoma" w:cs="Tahoma"/>
          <w:sz w:val="21"/>
          <w:szCs w:val="21"/>
          <w:lang w:val="el-GR"/>
        </w:rPr>
        <w:t xml:space="preserve"> Συνεργασία με τα άλλα μέλη της ομάδας λογισμικού για την εξασφάλιση της ακεραιότητας και της ποιότητας των προϊόντων.</w:t>
      </w:r>
    </w:p>
    <w:p w14:paraId="751AC9D6" w14:textId="2834B1D5" w:rsidR="00B534D4" w:rsidRPr="00832727" w:rsidRDefault="00832727">
      <w:pPr>
        <w:numPr>
          <w:ilvl w:val="0"/>
          <w:numId w:val="7"/>
        </w:numPr>
        <w:jc w:val="both"/>
        <w:rPr>
          <w:rFonts w:ascii="Tahoma" w:hAnsi="Tahoma" w:cs="Tahoma"/>
          <w:sz w:val="21"/>
          <w:szCs w:val="21"/>
          <w:lang w:val="el-GR"/>
        </w:rPr>
      </w:pPr>
      <w:r w:rsidRPr="00832727">
        <w:rPr>
          <w:rFonts w:ascii="Tahoma" w:hAnsi="Tahoma" w:cs="Tahoma"/>
          <w:sz w:val="21"/>
          <w:szCs w:val="21"/>
          <w:lang w:val="el-GR"/>
        </w:rPr>
        <w:t>Χρησιμοποι</w:t>
      </w:r>
      <w:r>
        <w:rPr>
          <w:rFonts w:ascii="Tahoma" w:hAnsi="Tahoma" w:cs="Tahoma"/>
          <w:sz w:val="21"/>
          <w:szCs w:val="21"/>
          <w:lang w:val="el-GR"/>
        </w:rPr>
        <w:t>ούσα</w:t>
      </w:r>
      <w:r w:rsidRPr="00832727">
        <w:rPr>
          <w:rFonts w:ascii="Tahoma" w:hAnsi="Tahoma" w:cs="Tahoma"/>
          <w:sz w:val="21"/>
          <w:szCs w:val="21"/>
          <w:lang w:val="el-GR"/>
        </w:rPr>
        <w:t xml:space="preserve"> </w:t>
      </w:r>
      <w:r w:rsidRPr="00832727">
        <w:rPr>
          <w:rFonts w:ascii="Tahoma" w:hAnsi="Tahoma" w:cs="Tahoma"/>
          <w:sz w:val="21"/>
          <w:szCs w:val="21"/>
        </w:rPr>
        <w:t>Python</w:t>
      </w:r>
      <w:r w:rsidRPr="00832727">
        <w:rPr>
          <w:rFonts w:ascii="Tahoma" w:hAnsi="Tahoma" w:cs="Tahoma"/>
          <w:sz w:val="21"/>
          <w:szCs w:val="21"/>
          <w:lang w:val="el-GR"/>
        </w:rPr>
        <w:t xml:space="preserve"> για την αυτοματοποίηση </w:t>
      </w:r>
      <w:r>
        <w:rPr>
          <w:rFonts w:ascii="Tahoma" w:hAnsi="Tahoma" w:cs="Tahoma"/>
          <w:sz w:val="21"/>
          <w:szCs w:val="21"/>
          <w:lang w:val="el-GR"/>
        </w:rPr>
        <w:t>τεστ</w:t>
      </w:r>
      <w:r w:rsidRPr="00832727">
        <w:rPr>
          <w:rFonts w:ascii="Tahoma" w:hAnsi="Tahoma" w:cs="Tahoma"/>
          <w:sz w:val="21"/>
          <w:szCs w:val="21"/>
          <w:lang w:val="el-GR"/>
        </w:rPr>
        <w:t xml:space="preserve"> για</w:t>
      </w:r>
      <w:r>
        <w:rPr>
          <w:rFonts w:ascii="Tahoma" w:hAnsi="Tahoma" w:cs="Tahoma"/>
          <w:sz w:val="21"/>
          <w:szCs w:val="21"/>
          <w:lang w:val="el-GR"/>
        </w:rPr>
        <w:t xml:space="preserve"> το</w:t>
      </w:r>
      <w:r w:rsidRPr="00832727">
        <w:rPr>
          <w:rFonts w:ascii="Tahoma" w:hAnsi="Tahoma" w:cs="Tahoma"/>
          <w:sz w:val="21"/>
          <w:szCs w:val="21"/>
          <w:lang w:val="el-GR"/>
        </w:rPr>
        <w:t xml:space="preserve"> </w:t>
      </w:r>
      <w:r w:rsidRPr="00832727">
        <w:rPr>
          <w:rFonts w:ascii="Tahoma" w:hAnsi="Tahoma" w:cs="Tahoma"/>
          <w:sz w:val="21"/>
          <w:szCs w:val="21"/>
        </w:rPr>
        <w:t>STB</w:t>
      </w:r>
      <w:r w:rsidRPr="00832727">
        <w:rPr>
          <w:rFonts w:ascii="Tahoma" w:hAnsi="Tahoma" w:cs="Tahoma"/>
          <w:sz w:val="21"/>
          <w:szCs w:val="21"/>
          <w:lang w:val="el-GR"/>
        </w:rPr>
        <w:t>.</w:t>
      </w:r>
    </w:p>
    <w:p w14:paraId="1FBE13A6" w14:textId="77777777" w:rsidR="00B534D4" w:rsidRDefault="00D1486F">
      <w:pPr>
        <w:numPr>
          <w:ilvl w:val="0"/>
          <w:numId w:val="7"/>
        </w:numPr>
        <w:jc w:val="both"/>
        <w:rPr>
          <w:del w:id="42" w:author="Stavros Vagionitis" w:date="2015-05-11T20:26:00Z"/>
          <w:rFonts w:ascii="Tahoma" w:hAnsi="Tahoma" w:cs="Tahoma"/>
          <w:sz w:val="21"/>
          <w:szCs w:val="21"/>
        </w:rPr>
      </w:pPr>
      <w:del w:id="43" w:author="Unknown Author" w:date="2020-09-03T22:06:00Z">
        <w:r>
          <w:rPr>
            <w:rFonts w:ascii="Tahoma" w:hAnsi="Tahoma" w:cs="Tahoma"/>
            <w:sz w:val="21"/>
            <w:szCs w:val="21"/>
          </w:rPr>
          <w:delText>Cross-compilation, debugging and analysing C/C++ code for a Set-Top Box(STB) in MIPS architecture for Sigma Designs chipsets. Performance improvements in code base. Participating in peer code reviews. Repair defects found in developed modules.</w:delText>
        </w:r>
      </w:del>
    </w:p>
    <w:p w14:paraId="5A04995A" w14:textId="77777777" w:rsidR="00B534D4" w:rsidRDefault="00B534D4">
      <w:pPr>
        <w:numPr>
          <w:ilvl w:val="0"/>
          <w:numId w:val="7"/>
        </w:numPr>
        <w:jc w:val="both"/>
        <w:rPr>
          <w:del w:id="44" w:author="Stavros Vagionitis" w:date="2015-05-11T20:26:00Z"/>
          <w:rFonts w:ascii="Tahoma" w:hAnsi="Tahoma" w:cs="Tahoma"/>
          <w:sz w:val="22"/>
          <w:szCs w:val="22"/>
        </w:rPr>
      </w:pPr>
    </w:p>
    <w:p w14:paraId="7D7BE78F" w14:textId="0C2B4BDE" w:rsidR="00B534D4" w:rsidRPr="002A5DC7" w:rsidRDefault="00D1486F">
      <w:pPr>
        <w:numPr>
          <w:ilvl w:val="0"/>
          <w:numId w:val="7"/>
        </w:numPr>
        <w:jc w:val="both"/>
        <w:rPr>
          <w:lang w:val="el-GR"/>
        </w:rPr>
      </w:pPr>
      <w:del w:id="45" w:author="Stavros Vagionitis" w:date="2015-05-11T20:26:00Z">
        <w:r>
          <w:rPr>
            <w:rFonts w:ascii="Tahoma" w:hAnsi="Tahoma" w:cs="Tahoma"/>
            <w:sz w:val="21"/>
            <w:szCs w:val="21"/>
          </w:rPr>
          <w:delText>Modifying</w:delText>
        </w:r>
        <w:r w:rsidRPr="002A5DC7">
          <w:rPr>
            <w:rFonts w:ascii="Tahoma" w:hAnsi="Tahoma" w:cs="Tahoma"/>
            <w:sz w:val="21"/>
            <w:szCs w:val="21"/>
            <w:lang w:val="el-GR"/>
          </w:rPr>
          <w:delText xml:space="preserve">, </w:delText>
        </w:r>
        <w:r>
          <w:rPr>
            <w:rFonts w:ascii="Tahoma" w:hAnsi="Tahoma" w:cs="Tahoma"/>
            <w:sz w:val="21"/>
            <w:szCs w:val="21"/>
          </w:rPr>
          <w:delText>p</w:delText>
        </w:r>
      </w:del>
      <w:del w:id="46" w:author="Unknown Author" w:date="2020-09-03T22:06:00Z">
        <w:r>
          <w:rPr>
            <w:rFonts w:ascii="Tahoma" w:hAnsi="Tahoma" w:cs="Tahoma"/>
            <w:sz w:val="21"/>
            <w:szCs w:val="21"/>
          </w:rPr>
          <w:delText>Porting</w:delText>
        </w:r>
        <w:r w:rsidRPr="002A5DC7">
          <w:rPr>
            <w:rFonts w:ascii="Tahoma" w:hAnsi="Tahoma" w:cs="Tahoma"/>
            <w:sz w:val="21"/>
            <w:szCs w:val="21"/>
            <w:lang w:val="el-GR"/>
          </w:rPr>
          <w:delText xml:space="preserve"> </w:delText>
        </w:r>
        <w:r>
          <w:rPr>
            <w:rFonts w:ascii="Tahoma" w:hAnsi="Tahoma" w:cs="Tahoma"/>
            <w:sz w:val="21"/>
            <w:szCs w:val="21"/>
          </w:rPr>
          <w:delText>and</w:delText>
        </w:r>
        <w:r w:rsidRPr="002A5DC7">
          <w:rPr>
            <w:rFonts w:ascii="Tahoma" w:hAnsi="Tahoma" w:cs="Tahoma"/>
            <w:sz w:val="21"/>
            <w:szCs w:val="21"/>
            <w:lang w:val="el-GR"/>
          </w:rPr>
          <w:delText xml:space="preserve"> </w:delText>
        </w:r>
        <w:r>
          <w:rPr>
            <w:rFonts w:ascii="Tahoma" w:hAnsi="Tahoma" w:cs="Tahoma"/>
            <w:sz w:val="21"/>
            <w:szCs w:val="21"/>
          </w:rPr>
          <w:delText>maintaining</w:delText>
        </w:r>
        <w:r w:rsidRPr="002A5DC7">
          <w:rPr>
            <w:rFonts w:ascii="Tahoma" w:hAnsi="Tahoma" w:cs="Tahoma"/>
            <w:sz w:val="21"/>
            <w:szCs w:val="21"/>
            <w:lang w:val="el-GR"/>
          </w:rPr>
          <w:delText xml:space="preserve"> </w:delText>
        </w:r>
        <w:r>
          <w:rPr>
            <w:rFonts w:ascii="Tahoma" w:hAnsi="Tahoma" w:cs="Tahoma"/>
            <w:sz w:val="21"/>
            <w:szCs w:val="21"/>
          </w:rPr>
          <w:delText>the</w:delText>
        </w:r>
        <w:r w:rsidRPr="002A5DC7">
          <w:rPr>
            <w:rFonts w:ascii="Tahoma" w:hAnsi="Tahoma" w:cs="Tahoma"/>
            <w:sz w:val="21"/>
            <w:szCs w:val="21"/>
            <w:lang w:val="el-GR"/>
          </w:rPr>
          <w:delText xml:space="preserve"> </w:delText>
        </w:r>
        <w:r>
          <w:rPr>
            <w:rFonts w:ascii="Tahoma" w:hAnsi="Tahoma" w:cs="Tahoma"/>
            <w:sz w:val="21"/>
            <w:szCs w:val="21"/>
          </w:rPr>
          <w:delText>WebKit</w:delText>
        </w:r>
      </w:del>
      <w:del w:id="47" w:author="Stavros Vagionitis" w:date="2015-05-11T20:26:00Z">
        <w:r w:rsidRPr="002A5DC7">
          <w:rPr>
            <w:rFonts w:ascii="Tahoma" w:hAnsi="Tahoma" w:cs="Tahoma"/>
            <w:sz w:val="21"/>
            <w:szCs w:val="21"/>
            <w:lang w:val="el-GR"/>
          </w:rPr>
          <w:delText>/</w:delText>
        </w:r>
        <w:r>
          <w:rPr>
            <w:rFonts w:ascii="Tahoma" w:hAnsi="Tahoma" w:cs="Tahoma"/>
            <w:sz w:val="21"/>
            <w:szCs w:val="21"/>
          </w:rPr>
          <w:delText>EFL</w:delText>
        </w:r>
      </w:del>
      <w:del w:id="48" w:author="Unknown Author" w:date="2020-09-03T22:06:00Z">
        <w:r w:rsidRPr="002A5DC7">
          <w:rPr>
            <w:rFonts w:ascii="Tahoma" w:hAnsi="Tahoma" w:cs="Tahoma"/>
            <w:sz w:val="21"/>
            <w:szCs w:val="21"/>
            <w:lang w:val="el-GR"/>
          </w:rPr>
          <w:delText xml:space="preserve"> </w:delText>
        </w:r>
        <w:r>
          <w:rPr>
            <w:rFonts w:ascii="Tahoma" w:hAnsi="Tahoma" w:cs="Tahoma"/>
            <w:sz w:val="21"/>
            <w:szCs w:val="21"/>
          </w:rPr>
          <w:delText>web</w:delText>
        </w:r>
        <w:r w:rsidRPr="002A5DC7">
          <w:rPr>
            <w:rFonts w:ascii="Tahoma" w:hAnsi="Tahoma" w:cs="Tahoma"/>
            <w:sz w:val="21"/>
            <w:szCs w:val="21"/>
            <w:lang w:val="el-GR"/>
          </w:rPr>
          <w:delText xml:space="preserve"> </w:delText>
        </w:r>
        <w:r>
          <w:rPr>
            <w:rFonts w:ascii="Tahoma" w:hAnsi="Tahoma" w:cs="Tahoma"/>
            <w:sz w:val="21"/>
            <w:szCs w:val="21"/>
          </w:rPr>
          <w:delText>browser</w:delText>
        </w:r>
        <w:r w:rsidRPr="002A5DC7">
          <w:rPr>
            <w:rFonts w:ascii="Tahoma" w:hAnsi="Tahoma" w:cs="Tahoma"/>
            <w:sz w:val="21"/>
            <w:szCs w:val="21"/>
            <w:lang w:val="el-GR"/>
          </w:rPr>
          <w:delText xml:space="preserve"> </w:delText>
        </w:r>
        <w:r>
          <w:rPr>
            <w:rFonts w:ascii="Tahoma" w:hAnsi="Tahoma" w:cs="Tahoma"/>
            <w:sz w:val="21"/>
            <w:szCs w:val="21"/>
          </w:rPr>
          <w:delText>engine</w:delText>
        </w:r>
        <w:r w:rsidRPr="002A5DC7">
          <w:rPr>
            <w:rFonts w:ascii="Tahoma" w:hAnsi="Tahoma" w:cs="Tahoma"/>
            <w:sz w:val="21"/>
            <w:szCs w:val="21"/>
            <w:lang w:val="el-GR"/>
          </w:rPr>
          <w:delText xml:space="preserve"> </w:delText>
        </w:r>
        <w:r>
          <w:rPr>
            <w:rFonts w:ascii="Tahoma" w:hAnsi="Tahoma" w:cs="Tahoma"/>
            <w:sz w:val="21"/>
            <w:szCs w:val="21"/>
          </w:rPr>
          <w:delText>to</w:delText>
        </w:r>
        <w:r w:rsidRPr="002A5DC7">
          <w:rPr>
            <w:rFonts w:ascii="Tahoma" w:hAnsi="Tahoma" w:cs="Tahoma"/>
            <w:sz w:val="21"/>
            <w:szCs w:val="21"/>
            <w:lang w:val="el-GR"/>
          </w:rPr>
          <w:delText xml:space="preserve"> </w:delText>
        </w:r>
        <w:r>
          <w:rPr>
            <w:rFonts w:ascii="Tahoma" w:hAnsi="Tahoma" w:cs="Tahoma"/>
            <w:sz w:val="21"/>
            <w:szCs w:val="21"/>
          </w:rPr>
          <w:delText>the</w:delText>
        </w:r>
        <w:r w:rsidRPr="002A5DC7">
          <w:rPr>
            <w:rFonts w:ascii="Tahoma" w:hAnsi="Tahoma" w:cs="Tahoma"/>
            <w:sz w:val="21"/>
            <w:szCs w:val="21"/>
            <w:lang w:val="el-GR"/>
          </w:rPr>
          <w:delText xml:space="preserve"> </w:delText>
        </w:r>
        <w:r>
          <w:rPr>
            <w:rFonts w:ascii="Tahoma" w:hAnsi="Tahoma" w:cs="Tahoma"/>
            <w:sz w:val="21"/>
            <w:szCs w:val="21"/>
          </w:rPr>
          <w:delText>embedded</w:delText>
        </w:r>
        <w:r w:rsidRPr="002A5DC7">
          <w:rPr>
            <w:rFonts w:ascii="Tahoma" w:hAnsi="Tahoma" w:cs="Tahoma"/>
            <w:sz w:val="21"/>
            <w:szCs w:val="21"/>
            <w:lang w:val="el-GR"/>
          </w:rPr>
          <w:delText xml:space="preserve"> </w:delText>
        </w:r>
        <w:r>
          <w:rPr>
            <w:rFonts w:ascii="Tahoma" w:hAnsi="Tahoma" w:cs="Tahoma"/>
            <w:sz w:val="21"/>
            <w:szCs w:val="21"/>
          </w:rPr>
          <w:delText>system</w:delText>
        </w:r>
        <w:r w:rsidRPr="002A5DC7">
          <w:rPr>
            <w:rFonts w:ascii="Tahoma" w:hAnsi="Tahoma" w:cs="Tahoma"/>
            <w:sz w:val="21"/>
            <w:szCs w:val="21"/>
            <w:lang w:val="el-GR"/>
          </w:rPr>
          <w:delText>.</w:delText>
        </w:r>
      </w:del>
      <w:r w:rsidR="002A5DC7" w:rsidRPr="002A5DC7">
        <w:rPr>
          <w:rFonts w:ascii="Tahoma" w:hAnsi="Tahoma" w:cs="Tahoma"/>
          <w:sz w:val="21"/>
          <w:szCs w:val="21"/>
          <w:lang w:val="el-GR"/>
        </w:rPr>
        <w:t>Βοηθ</w:t>
      </w:r>
      <w:r w:rsidR="002A5DC7">
        <w:rPr>
          <w:rFonts w:ascii="Tahoma" w:hAnsi="Tahoma" w:cs="Tahoma"/>
          <w:sz w:val="21"/>
          <w:szCs w:val="21"/>
          <w:lang w:val="el-GR"/>
        </w:rPr>
        <w:t>ούσα</w:t>
      </w:r>
      <w:r w:rsidR="002A5DC7" w:rsidRPr="002A5DC7">
        <w:rPr>
          <w:rFonts w:ascii="Tahoma" w:hAnsi="Tahoma" w:cs="Tahoma"/>
          <w:sz w:val="21"/>
          <w:szCs w:val="21"/>
          <w:lang w:val="el-GR"/>
        </w:rPr>
        <w:t xml:space="preserve"> στη </w:t>
      </w:r>
      <w:r w:rsidR="002A5DC7">
        <w:rPr>
          <w:rFonts w:ascii="Tahoma" w:hAnsi="Tahoma" w:cs="Tahoma"/>
          <w:sz w:val="21"/>
          <w:szCs w:val="21"/>
          <w:lang w:val="el-GR"/>
        </w:rPr>
        <w:t>μετατροπή</w:t>
      </w:r>
      <w:r w:rsidR="002A5DC7" w:rsidRPr="002A5DC7">
        <w:rPr>
          <w:rFonts w:ascii="Tahoma" w:hAnsi="Tahoma" w:cs="Tahoma"/>
          <w:sz w:val="21"/>
          <w:szCs w:val="21"/>
          <w:lang w:val="el-GR"/>
        </w:rPr>
        <w:t xml:space="preserve"> και τη συντήρηση της μηχανής προγράμματος περιήγησης </w:t>
      </w:r>
      <w:proofErr w:type="spellStart"/>
      <w:r w:rsidR="002A5DC7" w:rsidRPr="002A5DC7">
        <w:rPr>
          <w:rFonts w:ascii="Tahoma" w:hAnsi="Tahoma" w:cs="Tahoma"/>
          <w:sz w:val="21"/>
          <w:szCs w:val="21"/>
        </w:rPr>
        <w:t>WebKit</w:t>
      </w:r>
      <w:proofErr w:type="spellEnd"/>
      <w:r w:rsidR="002A5DC7" w:rsidRPr="002A5DC7">
        <w:rPr>
          <w:rFonts w:ascii="Tahoma" w:hAnsi="Tahoma" w:cs="Tahoma"/>
          <w:sz w:val="21"/>
          <w:szCs w:val="21"/>
          <w:lang w:val="el-GR"/>
        </w:rPr>
        <w:t xml:space="preserve"> στο </w:t>
      </w:r>
      <w:r w:rsidR="002A5DC7">
        <w:rPr>
          <w:rFonts w:ascii="Tahoma" w:hAnsi="Tahoma" w:cs="Tahoma"/>
          <w:sz w:val="21"/>
          <w:szCs w:val="21"/>
          <w:lang w:val="en-US"/>
        </w:rPr>
        <w:t>STB</w:t>
      </w:r>
      <w:ins w:id="49" w:author="Unknown Author" w:date="2020-09-03T22:06:00Z">
        <w:r w:rsidRPr="002A5DC7">
          <w:rPr>
            <w:rFonts w:ascii="Tahoma" w:hAnsi="Tahoma" w:cs="Tahoma"/>
            <w:sz w:val="21"/>
            <w:szCs w:val="21"/>
            <w:lang w:val="el-GR"/>
          </w:rPr>
          <w:t>.</w:t>
        </w:r>
      </w:ins>
    </w:p>
    <w:p w14:paraId="156F5F4C" w14:textId="2CAF0423" w:rsidR="00B534D4" w:rsidRPr="003D02F3" w:rsidRDefault="00D1486F">
      <w:pPr>
        <w:numPr>
          <w:ilvl w:val="0"/>
          <w:numId w:val="7"/>
        </w:numPr>
        <w:jc w:val="both"/>
        <w:rPr>
          <w:lang w:val="el-GR"/>
        </w:rPr>
      </w:pPr>
      <w:del w:id="50" w:author="Unknown Author" w:date="2020-09-03T22:06:00Z">
        <w:r>
          <w:rPr>
            <w:rFonts w:ascii="Tahoma" w:hAnsi="Tahoma" w:cs="Tahoma"/>
            <w:sz w:val="21"/>
            <w:szCs w:val="21"/>
          </w:rPr>
          <w:delText>M</w:delText>
        </w:r>
      </w:del>
      <w:del w:id="51" w:author="Stavros Vagionitis" w:date="2015-05-11T20:25:00Z">
        <w:r>
          <w:rPr>
            <w:rFonts w:ascii="Tahoma" w:hAnsi="Tahoma" w:cs="Tahoma"/>
            <w:sz w:val="21"/>
            <w:szCs w:val="21"/>
          </w:rPr>
          <w:delText>odifying</w:delText>
        </w:r>
        <w:r w:rsidRPr="003D02F3">
          <w:rPr>
            <w:rFonts w:ascii="Tahoma" w:hAnsi="Tahoma" w:cs="Tahoma"/>
            <w:sz w:val="21"/>
            <w:szCs w:val="21"/>
            <w:lang w:val="el-GR"/>
          </w:rPr>
          <w:delText xml:space="preserve"> </w:delText>
        </w:r>
        <w:r>
          <w:rPr>
            <w:rFonts w:ascii="Tahoma" w:hAnsi="Tahoma" w:cs="Tahoma"/>
            <w:sz w:val="21"/>
            <w:szCs w:val="21"/>
          </w:rPr>
          <w:delText>and</w:delText>
        </w:r>
        <w:r w:rsidRPr="003D02F3">
          <w:rPr>
            <w:rFonts w:ascii="Tahoma" w:hAnsi="Tahoma" w:cs="Tahoma"/>
            <w:sz w:val="21"/>
            <w:szCs w:val="21"/>
            <w:lang w:val="el-GR"/>
          </w:rPr>
          <w:delText xml:space="preserve"> </w:delText>
        </w:r>
        <w:r>
          <w:rPr>
            <w:rFonts w:ascii="Tahoma" w:hAnsi="Tahoma" w:cs="Tahoma"/>
            <w:sz w:val="21"/>
            <w:szCs w:val="21"/>
          </w:rPr>
          <w:delText>m</w:delText>
        </w:r>
      </w:del>
      <w:del w:id="52" w:author="Unknown Author" w:date="2020-09-03T22:06:00Z">
        <w:r>
          <w:rPr>
            <w:rFonts w:ascii="Tahoma" w:hAnsi="Tahoma" w:cs="Tahoma"/>
            <w:sz w:val="21"/>
            <w:szCs w:val="21"/>
          </w:rPr>
          <w:delText>aintaining</w:delText>
        </w:r>
        <w:r w:rsidRPr="003D02F3">
          <w:rPr>
            <w:rFonts w:ascii="Tahoma" w:hAnsi="Tahoma" w:cs="Tahoma"/>
            <w:sz w:val="21"/>
            <w:szCs w:val="21"/>
            <w:lang w:val="el-GR"/>
          </w:rPr>
          <w:delText xml:space="preserve"> </w:delText>
        </w:r>
        <w:r>
          <w:rPr>
            <w:rFonts w:ascii="Tahoma" w:hAnsi="Tahoma" w:cs="Tahoma"/>
            <w:sz w:val="21"/>
            <w:szCs w:val="21"/>
          </w:rPr>
          <w:delText>Gstreamer</w:delText>
        </w:r>
        <w:r w:rsidRPr="003D02F3">
          <w:rPr>
            <w:rFonts w:ascii="Tahoma" w:hAnsi="Tahoma" w:cs="Tahoma"/>
            <w:sz w:val="21"/>
            <w:szCs w:val="21"/>
            <w:lang w:val="el-GR"/>
          </w:rPr>
          <w:delText xml:space="preserve"> </w:delText>
        </w:r>
        <w:r>
          <w:rPr>
            <w:rFonts w:ascii="Tahoma" w:hAnsi="Tahoma" w:cs="Tahoma"/>
            <w:sz w:val="21"/>
            <w:szCs w:val="21"/>
          </w:rPr>
          <w:delText>multimedia</w:delText>
        </w:r>
        <w:r w:rsidRPr="003D02F3">
          <w:rPr>
            <w:rFonts w:ascii="Tahoma" w:hAnsi="Tahoma" w:cs="Tahoma"/>
            <w:sz w:val="21"/>
            <w:szCs w:val="21"/>
            <w:lang w:val="el-GR"/>
          </w:rPr>
          <w:delText xml:space="preserve"> </w:delText>
        </w:r>
        <w:r>
          <w:rPr>
            <w:rFonts w:ascii="Tahoma" w:hAnsi="Tahoma" w:cs="Tahoma"/>
            <w:sz w:val="21"/>
            <w:szCs w:val="21"/>
          </w:rPr>
          <w:delText>framework</w:delText>
        </w:r>
      </w:del>
      <w:del w:id="53" w:author="Stavros Vagionitis" w:date="2015-05-11T20:26:00Z">
        <w:r w:rsidRPr="003D02F3">
          <w:rPr>
            <w:rFonts w:ascii="Tahoma" w:hAnsi="Tahoma" w:cs="Tahoma"/>
            <w:sz w:val="21"/>
            <w:szCs w:val="21"/>
            <w:lang w:val="el-GR"/>
          </w:rPr>
          <w:delText xml:space="preserve">, </w:delText>
        </w:r>
        <w:r>
          <w:rPr>
            <w:rFonts w:ascii="Tahoma" w:hAnsi="Tahoma" w:cs="Tahoma"/>
            <w:sz w:val="21"/>
            <w:szCs w:val="21"/>
          </w:rPr>
          <w:delText>primarily</w:delText>
        </w:r>
        <w:r w:rsidRPr="003D02F3">
          <w:rPr>
            <w:rFonts w:ascii="Tahoma" w:hAnsi="Tahoma" w:cs="Tahoma"/>
            <w:sz w:val="21"/>
            <w:szCs w:val="21"/>
            <w:lang w:val="el-GR"/>
          </w:rPr>
          <w:delText xml:space="preserve"> </w:delText>
        </w:r>
        <w:r>
          <w:rPr>
            <w:rFonts w:ascii="Tahoma" w:hAnsi="Tahoma" w:cs="Tahoma"/>
            <w:sz w:val="21"/>
            <w:szCs w:val="21"/>
          </w:rPr>
          <w:delText>hlsdemux</w:delText>
        </w:r>
        <w:r w:rsidRPr="003D02F3">
          <w:rPr>
            <w:rFonts w:ascii="Tahoma" w:hAnsi="Tahoma" w:cs="Tahoma"/>
            <w:sz w:val="21"/>
            <w:szCs w:val="21"/>
            <w:lang w:val="el-GR"/>
          </w:rPr>
          <w:delText>,</w:delText>
        </w:r>
      </w:del>
      <w:del w:id="54" w:author="Unknown Author" w:date="2020-09-03T22:06:00Z">
        <w:r w:rsidRPr="003D02F3">
          <w:rPr>
            <w:rFonts w:ascii="Tahoma" w:hAnsi="Tahoma" w:cs="Tahoma"/>
            <w:sz w:val="21"/>
            <w:szCs w:val="21"/>
            <w:lang w:val="el-GR"/>
          </w:rPr>
          <w:delText xml:space="preserve"> </w:delText>
        </w:r>
        <w:r>
          <w:rPr>
            <w:rFonts w:ascii="Tahoma" w:hAnsi="Tahoma" w:cs="Tahoma"/>
            <w:sz w:val="21"/>
            <w:szCs w:val="21"/>
          </w:rPr>
          <w:delText>to</w:delText>
        </w:r>
        <w:r w:rsidRPr="003D02F3">
          <w:rPr>
            <w:rFonts w:ascii="Tahoma" w:hAnsi="Tahoma" w:cs="Tahoma"/>
            <w:sz w:val="21"/>
            <w:szCs w:val="21"/>
            <w:lang w:val="el-GR"/>
          </w:rPr>
          <w:delText xml:space="preserve"> </w:delText>
        </w:r>
        <w:r>
          <w:rPr>
            <w:rFonts w:ascii="Tahoma" w:hAnsi="Tahoma" w:cs="Tahoma"/>
            <w:sz w:val="21"/>
            <w:szCs w:val="21"/>
          </w:rPr>
          <w:delText>embedded</w:delText>
        </w:r>
        <w:r w:rsidRPr="003D02F3">
          <w:rPr>
            <w:rFonts w:ascii="Tahoma" w:hAnsi="Tahoma" w:cs="Tahoma"/>
            <w:sz w:val="21"/>
            <w:szCs w:val="21"/>
            <w:lang w:val="el-GR"/>
          </w:rPr>
          <w:delText xml:space="preserve"> </w:delText>
        </w:r>
        <w:r>
          <w:rPr>
            <w:rFonts w:ascii="Tahoma" w:hAnsi="Tahoma" w:cs="Tahoma"/>
            <w:sz w:val="21"/>
            <w:szCs w:val="21"/>
          </w:rPr>
          <w:delText>system</w:delText>
        </w:r>
        <w:r w:rsidRPr="003D02F3">
          <w:rPr>
            <w:rFonts w:ascii="Tahoma" w:hAnsi="Tahoma" w:cs="Tahoma"/>
            <w:sz w:val="21"/>
            <w:szCs w:val="21"/>
            <w:lang w:val="el-GR"/>
          </w:rPr>
          <w:delText>.</w:delText>
        </w:r>
      </w:del>
      <w:r w:rsidR="003D02F3" w:rsidRPr="002A5DC7">
        <w:rPr>
          <w:rFonts w:ascii="Tahoma" w:hAnsi="Tahoma" w:cs="Tahoma"/>
          <w:sz w:val="21"/>
          <w:szCs w:val="21"/>
          <w:lang w:val="el-GR"/>
        </w:rPr>
        <w:t>Βοηθ</w:t>
      </w:r>
      <w:r w:rsidR="003D02F3">
        <w:rPr>
          <w:rFonts w:ascii="Tahoma" w:hAnsi="Tahoma" w:cs="Tahoma"/>
          <w:sz w:val="21"/>
          <w:szCs w:val="21"/>
          <w:lang w:val="el-GR"/>
        </w:rPr>
        <w:t>ούσα</w:t>
      </w:r>
      <w:r w:rsidR="003D02F3" w:rsidRPr="002A5DC7">
        <w:rPr>
          <w:rFonts w:ascii="Tahoma" w:hAnsi="Tahoma" w:cs="Tahoma"/>
          <w:sz w:val="21"/>
          <w:szCs w:val="21"/>
          <w:lang w:val="el-GR"/>
        </w:rPr>
        <w:t xml:space="preserve"> </w:t>
      </w:r>
      <w:r w:rsidR="003D02F3" w:rsidRPr="003D02F3">
        <w:rPr>
          <w:rFonts w:ascii="Tahoma" w:hAnsi="Tahoma" w:cs="Tahoma"/>
          <w:sz w:val="21"/>
          <w:szCs w:val="21"/>
          <w:lang w:val="el-GR"/>
        </w:rPr>
        <w:t xml:space="preserve">στη συντήρηση του </w:t>
      </w:r>
      <w:proofErr w:type="spellStart"/>
      <w:r w:rsidR="003D02F3" w:rsidRPr="003D02F3">
        <w:rPr>
          <w:rFonts w:ascii="Tahoma" w:hAnsi="Tahoma" w:cs="Tahoma"/>
          <w:sz w:val="21"/>
          <w:szCs w:val="21"/>
        </w:rPr>
        <w:t>Gstreamer</w:t>
      </w:r>
      <w:proofErr w:type="spellEnd"/>
      <w:r w:rsidR="003D02F3" w:rsidRPr="003D02F3">
        <w:rPr>
          <w:rFonts w:ascii="Tahoma" w:hAnsi="Tahoma" w:cs="Tahoma"/>
          <w:sz w:val="21"/>
          <w:szCs w:val="21"/>
          <w:lang w:val="el-GR"/>
        </w:rPr>
        <w:t xml:space="preserve"> στο </w:t>
      </w:r>
      <w:r w:rsidR="003D02F3">
        <w:rPr>
          <w:rFonts w:ascii="Tahoma" w:hAnsi="Tahoma" w:cs="Tahoma"/>
          <w:sz w:val="21"/>
          <w:szCs w:val="21"/>
          <w:lang w:val="en-US"/>
        </w:rPr>
        <w:t>STB</w:t>
      </w:r>
      <w:ins w:id="55" w:author="Unknown Author" w:date="2020-09-03T22:06:00Z">
        <w:r w:rsidRPr="003D02F3">
          <w:rPr>
            <w:rFonts w:ascii="Tahoma" w:hAnsi="Tahoma" w:cs="Tahoma"/>
            <w:sz w:val="21"/>
            <w:szCs w:val="21"/>
            <w:lang w:val="el-GR"/>
          </w:rPr>
          <w:t>.</w:t>
        </w:r>
      </w:ins>
    </w:p>
    <w:p w14:paraId="6CA7B44F" w14:textId="2A622A13" w:rsidR="00B534D4" w:rsidRPr="00817674" w:rsidRDefault="00D1486F">
      <w:pPr>
        <w:numPr>
          <w:ilvl w:val="0"/>
          <w:numId w:val="7"/>
        </w:numPr>
        <w:jc w:val="both"/>
        <w:rPr>
          <w:lang w:val="el-GR"/>
        </w:rPr>
      </w:pPr>
      <w:del w:id="56" w:author="Unknown Author" w:date="2020-09-03T22:07:00Z">
        <w:r>
          <w:rPr>
            <w:rFonts w:ascii="Tahoma" w:hAnsi="Tahoma" w:cs="Tahoma"/>
            <w:sz w:val="21"/>
            <w:szCs w:val="21"/>
          </w:rPr>
          <w:delText>Use</w:delText>
        </w:r>
        <w:r w:rsidRPr="00817674">
          <w:rPr>
            <w:rFonts w:ascii="Tahoma" w:hAnsi="Tahoma" w:cs="Tahoma"/>
            <w:sz w:val="21"/>
            <w:szCs w:val="21"/>
            <w:lang w:val="el-GR"/>
          </w:rPr>
          <w:delText xml:space="preserve"> </w:delText>
        </w:r>
        <w:r>
          <w:rPr>
            <w:rFonts w:ascii="Tahoma" w:hAnsi="Tahoma" w:cs="Tahoma"/>
            <w:sz w:val="21"/>
            <w:szCs w:val="21"/>
          </w:rPr>
          <w:delText>Yocto</w:delText>
        </w:r>
        <w:r w:rsidRPr="00817674">
          <w:rPr>
            <w:rFonts w:ascii="Tahoma" w:hAnsi="Tahoma" w:cs="Tahoma"/>
            <w:sz w:val="21"/>
            <w:szCs w:val="21"/>
            <w:lang w:val="el-GR"/>
          </w:rPr>
          <w:delText xml:space="preserve"> </w:delText>
        </w:r>
        <w:r>
          <w:rPr>
            <w:rFonts w:ascii="Tahoma" w:hAnsi="Tahoma" w:cs="Tahoma"/>
            <w:sz w:val="21"/>
            <w:szCs w:val="21"/>
          </w:rPr>
          <w:delText>Project</w:delText>
        </w:r>
        <w:r w:rsidRPr="00817674">
          <w:rPr>
            <w:rFonts w:ascii="Tahoma" w:hAnsi="Tahoma" w:cs="Tahoma"/>
            <w:sz w:val="21"/>
            <w:szCs w:val="21"/>
            <w:lang w:val="el-GR"/>
          </w:rPr>
          <w:delText xml:space="preserve"> </w:delText>
        </w:r>
        <w:r>
          <w:rPr>
            <w:rFonts w:ascii="Tahoma" w:hAnsi="Tahoma" w:cs="Tahoma"/>
            <w:sz w:val="21"/>
            <w:szCs w:val="21"/>
          </w:rPr>
          <w:delText>to</w:delText>
        </w:r>
        <w:r w:rsidRPr="00817674">
          <w:rPr>
            <w:rFonts w:ascii="Tahoma" w:hAnsi="Tahoma" w:cs="Tahoma"/>
            <w:sz w:val="21"/>
            <w:szCs w:val="21"/>
            <w:lang w:val="el-GR"/>
          </w:rPr>
          <w:delText xml:space="preserve"> </w:delText>
        </w:r>
        <w:r>
          <w:rPr>
            <w:rFonts w:ascii="Tahoma" w:hAnsi="Tahoma" w:cs="Tahoma"/>
            <w:sz w:val="21"/>
            <w:szCs w:val="21"/>
          </w:rPr>
          <w:delText>create</w:delText>
        </w:r>
        <w:r w:rsidRPr="00817674">
          <w:rPr>
            <w:rFonts w:ascii="Tahoma" w:hAnsi="Tahoma" w:cs="Tahoma"/>
            <w:sz w:val="21"/>
            <w:szCs w:val="21"/>
            <w:lang w:val="el-GR"/>
          </w:rPr>
          <w:delText xml:space="preserve"> </w:delText>
        </w:r>
        <w:r>
          <w:rPr>
            <w:rFonts w:ascii="Tahoma" w:hAnsi="Tahoma" w:cs="Tahoma"/>
            <w:sz w:val="21"/>
            <w:szCs w:val="21"/>
          </w:rPr>
          <w:delText>custom</w:delText>
        </w:r>
        <w:r w:rsidRPr="00817674">
          <w:rPr>
            <w:rFonts w:ascii="Tahoma" w:hAnsi="Tahoma" w:cs="Tahoma"/>
            <w:sz w:val="21"/>
            <w:szCs w:val="21"/>
            <w:lang w:val="el-GR"/>
          </w:rPr>
          <w:delText xml:space="preserve"> </w:delText>
        </w:r>
        <w:r>
          <w:rPr>
            <w:rFonts w:ascii="Tahoma" w:hAnsi="Tahoma" w:cs="Tahoma"/>
            <w:sz w:val="21"/>
            <w:szCs w:val="21"/>
          </w:rPr>
          <w:delText>Linux</w:delText>
        </w:r>
        <w:r w:rsidRPr="00817674">
          <w:rPr>
            <w:rFonts w:ascii="Tahoma" w:hAnsi="Tahoma" w:cs="Tahoma"/>
            <w:sz w:val="21"/>
            <w:szCs w:val="21"/>
            <w:lang w:val="el-GR"/>
          </w:rPr>
          <w:delText>-</w:delText>
        </w:r>
        <w:r>
          <w:rPr>
            <w:rFonts w:ascii="Tahoma" w:hAnsi="Tahoma" w:cs="Tahoma"/>
            <w:sz w:val="21"/>
            <w:szCs w:val="21"/>
          </w:rPr>
          <w:delText>based</w:delText>
        </w:r>
        <w:r w:rsidRPr="00817674">
          <w:rPr>
            <w:rFonts w:ascii="Tahoma" w:hAnsi="Tahoma" w:cs="Tahoma"/>
            <w:sz w:val="21"/>
            <w:szCs w:val="21"/>
            <w:lang w:val="el-GR"/>
          </w:rPr>
          <w:delText xml:space="preserve"> </w:delText>
        </w:r>
        <w:r>
          <w:rPr>
            <w:rFonts w:ascii="Tahoma" w:hAnsi="Tahoma" w:cs="Tahoma"/>
            <w:sz w:val="21"/>
            <w:szCs w:val="21"/>
          </w:rPr>
          <w:delText>systems</w:delText>
        </w:r>
        <w:r w:rsidRPr="00817674">
          <w:rPr>
            <w:rFonts w:ascii="Tahoma" w:hAnsi="Tahoma" w:cs="Tahoma"/>
            <w:sz w:val="21"/>
            <w:szCs w:val="21"/>
            <w:lang w:val="el-GR"/>
          </w:rPr>
          <w:delText xml:space="preserve"> </w:delText>
        </w:r>
        <w:r>
          <w:rPr>
            <w:rFonts w:ascii="Tahoma" w:hAnsi="Tahoma" w:cs="Tahoma"/>
            <w:sz w:val="21"/>
            <w:szCs w:val="21"/>
          </w:rPr>
          <w:delText>for</w:delText>
        </w:r>
        <w:r w:rsidRPr="00817674">
          <w:rPr>
            <w:rFonts w:ascii="Tahoma" w:hAnsi="Tahoma" w:cs="Tahoma"/>
            <w:sz w:val="21"/>
            <w:szCs w:val="21"/>
            <w:lang w:val="el-GR"/>
          </w:rPr>
          <w:delText xml:space="preserve"> </w:delText>
        </w:r>
        <w:r>
          <w:rPr>
            <w:rFonts w:ascii="Tahoma" w:hAnsi="Tahoma" w:cs="Tahoma"/>
            <w:sz w:val="21"/>
            <w:szCs w:val="21"/>
          </w:rPr>
          <w:delText>the</w:delText>
        </w:r>
        <w:r w:rsidRPr="00817674">
          <w:rPr>
            <w:rFonts w:ascii="Tahoma" w:hAnsi="Tahoma" w:cs="Tahoma"/>
            <w:sz w:val="21"/>
            <w:szCs w:val="21"/>
            <w:lang w:val="el-GR"/>
          </w:rPr>
          <w:delText xml:space="preserve"> </w:delText>
        </w:r>
        <w:r>
          <w:rPr>
            <w:rFonts w:ascii="Tahoma" w:hAnsi="Tahoma" w:cs="Tahoma"/>
            <w:sz w:val="21"/>
            <w:szCs w:val="21"/>
          </w:rPr>
          <w:delText>embedded</w:delText>
        </w:r>
        <w:r w:rsidRPr="00817674">
          <w:rPr>
            <w:rFonts w:ascii="Tahoma" w:hAnsi="Tahoma" w:cs="Tahoma"/>
            <w:sz w:val="21"/>
            <w:szCs w:val="21"/>
            <w:lang w:val="el-GR"/>
          </w:rPr>
          <w:delText xml:space="preserve"> </w:delText>
        </w:r>
        <w:r>
          <w:rPr>
            <w:rFonts w:ascii="Tahoma" w:hAnsi="Tahoma" w:cs="Tahoma"/>
            <w:sz w:val="21"/>
            <w:szCs w:val="21"/>
          </w:rPr>
          <w:delText>products</w:delText>
        </w:r>
        <w:r w:rsidRPr="00817674">
          <w:rPr>
            <w:rFonts w:ascii="Tahoma" w:hAnsi="Tahoma" w:cs="Tahoma"/>
            <w:sz w:val="21"/>
            <w:szCs w:val="21"/>
            <w:lang w:val="el-GR"/>
          </w:rPr>
          <w:delText>.</w:delText>
        </w:r>
      </w:del>
      <w:r w:rsidR="00817674" w:rsidRPr="002A5DC7">
        <w:rPr>
          <w:rFonts w:ascii="Tahoma" w:hAnsi="Tahoma" w:cs="Tahoma"/>
          <w:sz w:val="21"/>
          <w:szCs w:val="21"/>
          <w:lang w:val="el-GR"/>
        </w:rPr>
        <w:t>Βοηθ</w:t>
      </w:r>
      <w:r w:rsidR="00817674">
        <w:rPr>
          <w:rFonts w:ascii="Tahoma" w:hAnsi="Tahoma" w:cs="Tahoma"/>
          <w:sz w:val="21"/>
          <w:szCs w:val="21"/>
          <w:lang w:val="el-GR"/>
        </w:rPr>
        <w:t>ούσα</w:t>
      </w:r>
      <w:r w:rsidR="00817674" w:rsidRPr="002A5DC7">
        <w:rPr>
          <w:rFonts w:ascii="Tahoma" w:hAnsi="Tahoma" w:cs="Tahoma"/>
          <w:sz w:val="21"/>
          <w:szCs w:val="21"/>
          <w:lang w:val="el-GR"/>
        </w:rPr>
        <w:t xml:space="preserve"> </w:t>
      </w:r>
      <w:r w:rsidR="00817674" w:rsidRPr="00817674">
        <w:rPr>
          <w:rFonts w:ascii="Tahoma" w:hAnsi="Tahoma" w:cs="Tahoma"/>
          <w:sz w:val="21"/>
          <w:szCs w:val="21"/>
          <w:lang w:val="el-GR"/>
        </w:rPr>
        <w:t xml:space="preserve">στη χρήση του </w:t>
      </w:r>
      <w:proofErr w:type="spellStart"/>
      <w:r w:rsidR="00817674" w:rsidRPr="00817674">
        <w:rPr>
          <w:rFonts w:ascii="Tahoma" w:hAnsi="Tahoma" w:cs="Tahoma"/>
          <w:sz w:val="21"/>
          <w:szCs w:val="21"/>
        </w:rPr>
        <w:t>Yocto</w:t>
      </w:r>
      <w:proofErr w:type="spellEnd"/>
      <w:r w:rsidR="00817674" w:rsidRPr="00817674">
        <w:rPr>
          <w:rFonts w:ascii="Tahoma" w:hAnsi="Tahoma" w:cs="Tahoma"/>
          <w:sz w:val="21"/>
          <w:szCs w:val="21"/>
          <w:lang w:val="el-GR"/>
        </w:rPr>
        <w:t xml:space="preserve"> </w:t>
      </w:r>
      <w:r w:rsidR="00817674" w:rsidRPr="00817674">
        <w:rPr>
          <w:rFonts w:ascii="Tahoma" w:hAnsi="Tahoma" w:cs="Tahoma"/>
          <w:sz w:val="21"/>
          <w:szCs w:val="21"/>
        </w:rPr>
        <w:t>Project</w:t>
      </w:r>
      <w:r w:rsidR="00817674" w:rsidRPr="00817674">
        <w:rPr>
          <w:rFonts w:ascii="Tahoma" w:hAnsi="Tahoma" w:cs="Tahoma"/>
          <w:sz w:val="21"/>
          <w:szCs w:val="21"/>
          <w:lang w:val="el-GR"/>
        </w:rPr>
        <w:t xml:space="preserve"> για τη δημιουργία προσαρμοσμένων συστημάτων βασισμένων σε </w:t>
      </w:r>
      <w:r w:rsidR="00817674" w:rsidRPr="00817674">
        <w:rPr>
          <w:rFonts w:ascii="Tahoma" w:hAnsi="Tahoma" w:cs="Tahoma"/>
          <w:sz w:val="21"/>
          <w:szCs w:val="21"/>
        </w:rPr>
        <w:t>Linux</w:t>
      </w:r>
      <w:r w:rsidR="00817674" w:rsidRPr="00817674">
        <w:rPr>
          <w:rFonts w:ascii="Tahoma" w:hAnsi="Tahoma" w:cs="Tahoma"/>
          <w:sz w:val="21"/>
          <w:szCs w:val="21"/>
          <w:lang w:val="el-GR"/>
        </w:rPr>
        <w:t xml:space="preserve"> για τ</w:t>
      </w:r>
      <w:r w:rsidR="00817674">
        <w:rPr>
          <w:rFonts w:ascii="Tahoma" w:hAnsi="Tahoma" w:cs="Tahoma"/>
          <w:sz w:val="21"/>
          <w:szCs w:val="21"/>
          <w:lang w:val="el-GR"/>
        </w:rPr>
        <w:t xml:space="preserve">ο </w:t>
      </w:r>
      <w:r w:rsidR="00817674">
        <w:rPr>
          <w:rFonts w:ascii="Tahoma" w:hAnsi="Tahoma" w:cs="Tahoma"/>
          <w:sz w:val="21"/>
          <w:szCs w:val="21"/>
          <w:lang w:val="en-US"/>
        </w:rPr>
        <w:t>STB</w:t>
      </w:r>
      <w:ins w:id="57" w:author="Unknown Author" w:date="2020-09-03T22:07:00Z">
        <w:r w:rsidRPr="00817674">
          <w:rPr>
            <w:rFonts w:ascii="Tahoma" w:hAnsi="Tahoma" w:cs="Tahoma"/>
            <w:sz w:val="21"/>
            <w:szCs w:val="21"/>
            <w:lang w:val="el-GR"/>
          </w:rPr>
          <w:t>.</w:t>
        </w:r>
      </w:ins>
    </w:p>
    <w:p w14:paraId="78BD2266" w14:textId="675CF3B6" w:rsidR="00B534D4" w:rsidRDefault="00B534D4">
      <w:pPr>
        <w:jc w:val="both"/>
        <w:rPr>
          <w:lang w:val="el-GR"/>
        </w:rPr>
      </w:pPr>
    </w:p>
    <w:p w14:paraId="73FE8766" w14:textId="069D3EAE" w:rsidR="00AA2BC9" w:rsidRDefault="00AA2BC9">
      <w:pPr>
        <w:jc w:val="both"/>
        <w:rPr>
          <w:lang w:val="el-GR"/>
        </w:rPr>
      </w:pPr>
    </w:p>
    <w:p w14:paraId="597A5EF8" w14:textId="469A2E0E" w:rsidR="00AA2BC9" w:rsidRDefault="00AA2BC9">
      <w:pPr>
        <w:jc w:val="both"/>
        <w:rPr>
          <w:lang w:val="el-GR"/>
        </w:rPr>
      </w:pPr>
    </w:p>
    <w:p w14:paraId="23E5A063" w14:textId="3B46AC83" w:rsidR="00AA2BC9" w:rsidRDefault="00AA2BC9">
      <w:pPr>
        <w:jc w:val="both"/>
        <w:rPr>
          <w:lang w:val="el-GR"/>
        </w:rPr>
      </w:pPr>
    </w:p>
    <w:p w14:paraId="2155006C" w14:textId="54FDF91D" w:rsidR="00AA2BC9" w:rsidRDefault="00AA2BC9">
      <w:pPr>
        <w:jc w:val="both"/>
        <w:rPr>
          <w:lang w:val="el-GR"/>
        </w:rPr>
      </w:pPr>
    </w:p>
    <w:p w14:paraId="2E4AAB1F" w14:textId="01939916" w:rsidR="00AA2BC9" w:rsidRDefault="00AA2BC9">
      <w:pPr>
        <w:jc w:val="both"/>
        <w:rPr>
          <w:lang w:val="el-GR"/>
        </w:rPr>
      </w:pPr>
    </w:p>
    <w:p w14:paraId="166485C9" w14:textId="296D2A9E" w:rsidR="00AA2BC9" w:rsidRDefault="00AA2BC9">
      <w:pPr>
        <w:jc w:val="both"/>
        <w:rPr>
          <w:lang w:val="el-GR"/>
        </w:rPr>
      </w:pPr>
    </w:p>
    <w:p w14:paraId="5C08B006" w14:textId="77777777" w:rsidR="00AA2BC9" w:rsidRPr="00817674" w:rsidRDefault="00AA2BC9">
      <w:pPr>
        <w:jc w:val="both"/>
        <w:rPr>
          <w:lang w:val="el-GR"/>
        </w:rPr>
      </w:pPr>
    </w:p>
    <w:tbl>
      <w:tblPr>
        <w:tblW w:w="10425" w:type="dxa"/>
        <w:tblInd w:w="-55" w:type="dxa"/>
        <w:tblLayout w:type="fixed"/>
        <w:tblCellMar>
          <w:top w:w="55" w:type="dxa"/>
          <w:left w:w="55" w:type="dxa"/>
          <w:bottom w:w="55" w:type="dxa"/>
          <w:right w:w="55" w:type="dxa"/>
        </w:tblCellMar>
        <w:tblLook w:val="0000" w:firstRow="0" w:lastRow="0" w:firstColumn="0" w:lastColumn="0" w:noHBand="0" w:noVBand="0"/>
      </w:tblPr>
      <w:tblGrid>
        <w:gridCol w:w="4450"/>
        <w:gridCol w:w="2885"/>
        <w:gridCol w:w="3090"/>
      </w:tblGrid>
      <w:tr w:rsidR="00B534D4" w14:paraId="5481BA66" w14:textId="77777777">
        <w:tc>
          <w:tcPr>
            <w:tcW w:w="4450" w:type="dxa"/>
            <w:shd w:val="clear" w:color="auto" w:fill="FFFFFF"/>
            <w:vAlign w:val="center"/>
          </w:tcPr>
          <w:p w14:paraId="0ADD8BE2" w14:textId="77777777" w:rsidR="00B534D4" w:rsidRDefault="00D1486F">
            <w:pPr>
              <w:snapToGrid w:val="0"/>
            </w:pPr>
            <w:proofErr w:type="spellStart"/>
            <w:r>
              <w:rPr>
                <w:rFonts w:ascii="Tahoma" w:hAnsi="Tahoma" w:cs="Tahoma"/>
                <w:b/>
                <w:bCs/>
                <w:sz w:val="21"/>
                <w:szCs w:val="21"/>
                <w:rPrChange w:id="58" w:author="Unknown Author" w:date="2020-09-04T10:43:00Z">
                  <w:rPr/>
                </w:rPrChange>
              </w:rPr>
              <w:lastRenderedPageBreak/>
              <w:t>Intralot</w:t>
            </w:r>
            <w:proofErr w:type="spellEnd"/>
            <w:r>
              <w:rPr>
                <w:rFonts w:ascii="Tahoma" w:hAnsi="Tahoma" w:cs="Tahoma"/>
                <w:b/>
                <w:bCs/>
                <w:sz w:val="21"/>
                <w:szCs w:val="21"/>
                <w:rPrChange w:id="59" w:author="Unknown Author" w:date="2020-09-04T10:43:00Z">
                  <w:rPr/>
                </w:rPrChange>
              </w:rPr>
              <w:t xml:space="preserve"> S.A. </w:t>
            </w:r>
            <w:r>
              <w:rPr>
                <w:rFonts w:ascii="Tahoma" w:hAnsi="Tahoma" w:cs="Tahoma"/>
                <w:bCs/>
                <w:sz w:val="21"/>
                <w:szCs w:val="21"/>
                <w:rPrChange w:id="60" w:author="Unknown Author" w:date="2020-09-04T10:43:00Z">
                  <w:rPr/>
                </w:rPrChange>
              </w:rPr>
              <w:t>(Lottery &amp; Gaming Industry)</w:t>
            </w:r>
            <w:r>
              <w:rPr>
                <w:rFonts w:ascii="Tahoma" w:hAnsi="Tahoma" w:cs="Tahoma"/>
                <w:b/>
                <w:bCs/>
                <w:sz w:val="21"/>
                <w:szCs w:val="21"/>
                <w:rPrChange w:id="61" w:author="Unknown Author" w:date="2020-09-04T10:43:00Z">
                  <w:rPr/>
                </w:rPrChange>
              </w:rPr>
              <w:t>,</w:t>
            </w:r>
          </w:p>
          <w:p w14:paraId="704C1512" w14:textId="4E348892" w:rsidR="00B534D4" w:rsidRPr="001F14BB" w:rsidRDefault="001F14BB">
            <w:pPr>
              <w:ind w:left="2880" w:hanging="2880"/>
              <w:rPr>
                <w:rFonts w:ascii="Tahoma" w:hAnsi="Tahoma" w:cs="Tahoma"/>
                <w:b/>
                <w:bCs/>
                <w:sz w:val="21"/>
                <w:szCs w:val="21"/>
                <w:lang w:val="el-GR"/>
              </w:rPr>
            </w:pPr>
            <w:r>
              <w:rPr>
                <w:rFonts w:ascii="Tahoma" w:hAnsi="Tahoma" w:cs="Tahoma"/>
                <w:b/>
                <w:bCs/>
                <w:sz w:val="21"/>
                <w:szCs w:val="21"/>
                <w:lang w:val="el-GR"/>
              </w:rPr>
              <w:t>Προγραμματιστής</w:t>
            </w:r>
          </w:p>
        </w:tc>
        <w:tc>
          <w:tcPr>
            <w:tcW w:w="2885" w:type="dxa"/>
            <w:shd w:val="clear" w:color="auto" w:fill="FFFFFF"/>
            <w:vAlign w:val="center"/>
          </w:tcPr>
          <w:p w14:paraId="31D147AE" w14:textId="4081C69D" w:rsidR="00B534D4" w:rsidRPr="00D35C79" w:rsidRDefault="00D35C79">
            <w:pPr>
              <w:snapToGrid w:val="0"/>
              <w:rPr>
                <w:rFonts w:ascii="Tahoma" w:hAnsi="Tahoma" w:cs="Tahoma"/>
                <w:b/>
                <w:bCs/>
                <w:sz w:val="21"/>
                <w:szCs w:val="21"/>
                <w:lang w:val="el-GR"/>
              </w:rPr>
            </w:pPr>
            <w:r>
              <w:rPr>
                <w:rFonts w:ascii="Tahoma" w:hAnsi="Tahoma" w:cs="Tahoma"/>
                <w:b/>
                <w:bCs/>
                <w:sz w:val="21"/>
                <w:szCs w:val="21"/>
                <w:lang w:val="el-GR"/>
              </w:rPr>
              <w:t>Αθήνα</w:t>
            </w:r>
            <w:r w:rsidR="00D1486F">
              <w:rPr>
                <w:rFonts w:ascii="Tahoma" w:hAnsi="Tahoma" w:cs="Tahoma"/>
                <w:b/>
                <w:bCs/>
                <w:sz w:val="21"/>
                <w:szCs w:val="21"/>
                <w:rPrChange w:id="62" w:author="Unknown Author" w:date="2020-09-04T10:43:00Z">
                  <w:rPr/>
                </w:rPrChange>
              </w:rPr>
              <w:t xml:space="preserve">, </w:t>
            </w:r>
            <w:r>
              <w:rPr>
                <w:rFonts w:ascii="Tahoma" w:hAnsi="Tahoma" w:cs="Tahoma"/>
                <w:b/>
                <w:bCs/>
                <w:sz w:val="21"/>
                <w:szCs w:val="21"/>
                <w:lang w:val="el-GR"/>
              </w:rPr>
              <w:t>Ελλάδα</w:t>
            </w:r>
          </w:p>
        </w:tc>
        <w:tc>
          <w:tcPr>
            <w:tcW w:w="3090" w:type="dxa"/>
            <w:shd w:val="clear" w:color="auto" w:fill="FFFFFF"/>
            <w:vAlign w:val="center"/>
          </w:tcPr>
          <w:p w14:paraId="44B7A6AB" w14:textId="67CE9E07" w:rsidR="00B534D4" w:rsidRDefault="00D35C79">
            <w:pPr>
              <w:snapToGrid w:val="0"/>
              <w:ind w:left="720" w:hanging="360"/>
              <w:jc w:val="right"/>
              <w:rPr>
                <w:rFonts w:ascii="Tahoma" w:hAnsi="Tahoma" w:cs="Tahoma"/>
                <w:b/>
                <w:bCs/>
                <w:sz w:val="21"/>
                <w:szCs w:val="21"/>
              </w:rPr>
            </w:pPr>
            <w:r>
              <w:rPr>
                <w:rFonts w:ascii="Tahoma" w:hAnsi="Tahoma" w:cs="Tahoma"/>
                <w:b/>
                <w:bCs/>
                <w:sz w:val="21"/>
                <w:szCs w:val="21"/>
                <w:lang w:val="el-GR"/>
              </w:rPr>
              <w:t>Αυγ</w:t>
            </w:r>
            <w:r w:rsidR="00D1486F">
              <w:rPr>
                <w:rFonts w:ascii="Tahoma" w:hAnsi="Tahoma" w:cs="Tahoma"/>
                <w:b/>
                <w:bCs/>
                <w:sz w:val="21"/>
                <w:szCs w:val="21"/>
                <w:rPrChange w:id="63" w:author="Unknown Author" w:date="2020-09-04T10:44:00Z">
                  <w:rPr/>
                </w:rPrChange>
              </w:rPr>
              <w:t xml:space="preserve"> 2007 – </w:t>
            </w:r>
            <w:r>
              <w:rPr>
                <w:rFonts w:ascii="Tahoma" w:hAnsi="Tahoma" w:cs="Tahoma"/>
                <w:b/>
                <w:bCs/>
                <w:sz w:val="21"/>
                <w:szCs w:val="21"/>
                <w:lang w:val="el-GR"/>
              </w:rPr>
              <w:t>Αυγ</w:t>
            </w:r>
            <w:r w:rsidR="00D1486F">
              <w:rPr>
                <w:rFonts w:ascii="Tahoma" w:hAnsi="Tahoma" w:cs="Tahoma"/>
                <w:b/>
                <w:bCs/>
                <w:sz w:val="21"/>
                <w:szCs w:val="21"/>
                <w:rPrChange w:id="64" w:author="Unknown Author" w:date="2020-09-04T10:44:00Z">
                  <w:rPr/>
                </w:rPrChange>
              </w:rPr>
              <w:t xml:space="preserve"> 2009</w:t>
            </w:r>
          </w:p>
        </w:tc>
      </w:tr>
    </w:tbl>
    <w:p w14:paraId="0FD8B173" w14:textId="30BD090B" w:rsidR="00B534D4" w:rsidRPr="00683852" w:rsidRDefault="00683852">
      <w:pPr>
        <w:numPr>
          <w:ilvl w:val="0"/>
          <w:numId w:val="1"/>
        </w:numPr>
        <w:jc w:val="both"/>
        <w:rPr>
          <w:rFonts w:ascii="Tahoma" w:hAnsi="Tahoma" w:cs="Tahoma"/>
          <w:sz w:val="21"/>
          <w:szCs w:val="21"/>
          <w:lang w:val="el-GR"/>
        </w:rPr>
      </w:pPr>
      <w:r w:rsidRPr="00683852">
        <w:rPr>
          <w:rFonts w:ascii="Tahoma" w:hAnsi="Tahoma" w:cs="Tahoma"/>
          <w:sz w:val="21"/>
          <w:szCs w:val="21"/>
          <w:lang w:val="el-GR"/>
        </w:rPr>
        <w:t xml:space="preserve">Μέλος μιας ομάδας που αποτελείται από τον </w:t>
      </w:r>
      <w:r>
        <w:rPr>
          <w:rFonts w:ascii="Tahoma" w:hAnsi="Tahoma" w:cs="Tahoma"/>
          <w:sz w:val="21"/>
          <w:szCs w:val="21"/>
          <w:lang w:val="en-US"/>
        </w:rPr>
        <w:t>project</w:t>
      </w:r>
      <w:r w:rsidRPr="00683852">
        <w:rPr>
          <w:rFonts w:ascii="Tahoma" w:hAnsi="Tahoma" w:cs="Tahoma"/>
          <w:sz w:val="21"/>
          <w:szCs w:val="21"/>
          <w:lang w:val="el-GR"/>
        </w:rPr>
        <w:t xml:space="preserve"> </w:t>
      </w:r>
      <w:r>
        <w:rPr>
          <w:rFonts w:ascii="Tahoma" w:hAnsi="Tahoma" w:cs="Tahoma"/>
          <w:sz w:val="21"/>
          <w:szCs w:val="21"/>
          <w:lang w:val="en-US"/>
        </w:rPr>
        <w:t>manager</w:t>
      </w:r>
      <w:r w:rsidRPr="00683852">
        <w:rPr>
          <w:rFonts w:ascii="Tahoma" w:hAnsi="Tahoma" w:cs="Tahoma"/>
          <w:sz w:val="21"/>
          <w:szCs w:val="21"/>
          <w:lang w:val="el-GR"/>
        </w:rPr>
        <w:t xml:space="preserve"> και δέκα μηχανικούς λογισμικού στο τμήμα ανάπτυξης εφαρμογών.</w:t>
      </w:r>
    </w:p>
    <w:p w14:paraId="071C4CD1" w14:textId="1D7730BE" w:rsidR="00B534D4" w:rsidRPr="001B209F" w:rsidRDefault="00D1486F">
      <w:pPr>
        <w:numPr>
          <w:ilvl w:val="0"/>
          <w:numId w:val="1"/>
        </w:numPr>
        <w:jc w:val="both"/>
        <w:rPr>
          <w:lang w:val="el-GR"/>
        </w:rPr>
      </w:pPr>
      <w:del w:id="65" w:author="Unknown Author" w:date="2020-09-03T22:08:00Z">
        <w:r>
          <w:rPr>
            <w:rFonts w:ascii="Tahoma" w:hAnsi="Tahoma" w:cs="Tahoma"/>
            <w:sz w:val="21"/>
            <w:szCs w:val="21"/>
          </w:rPr>
          <w:delText>Member</w:delText>
        </w:r>
        <w:r w:rsidRPr="001B209F">
          <w:rPr>
            <w:rFonts w:ascii="Tahoma" w:hAnsi="Tahoma" w:cs="Tahoma"/>
            <w:sz w:val="21"/>
            <w:szCs w:val="21"/>
            <w:lang w:val="el-GR"/>
          </w:rPr>
          <w:delText xml:space="preserve"> </w:delText>
        </w:r>
        <w:r>
          <w:rPr>
            <w:rFonts w:ascii="Tahoma" w:hAnsi="Tahoma" w:cs="Tahoma"/>
            <w:sz w:val="21"/>
            <w:szCs w:val="21"/>
          </w:rPr>
          <w:delText>of</w:delText>
        </w:r>
        <w:r w:rsidRPr="001B209F">
          <w:rPr>
            <w:rFonts w:ascii="Tahoma" w:hAnsi="Tahoma" w:cs="Tahoma"/>
            <w:sz w:val="21"/>
            <w:szCs w:val="21"/>
            <w:lang w:val="el-GR"/>
          </w:rPr>
          <w:delText xml:space="preserve"> </w:delText>
        </w:r>
        <w:r>
          <w:rPr>
            <w:rFonts w:ascii="Tahoma" w:hAnsi="Tahoma" w:cs="Tahoma"/>
            <w:sz w:val="21"/>
            <w:szCs w:val="21"/>
          </w:rPr>
          <w:delText>a</w:delText>
        </w:r>
        <w:r w:rsidRPr="001B209F">
          <w:rPr>
            <w:rFonts w:ascii="Tahoma" w:hAnsi="Tahoma" w:cs="Tahoma"/>
            <w:sz w:val="21"/>
            <w:szCs w:val="21"/>
            <w:lang w:val="el-GR"/>
          </w:rPr>
          <w:delText xml:space="preserve"> </w:delText>
        </w:r>
        <w:r>
          <w:rPr>
            <w:rFonts w:ascii="Tahoma" w:hAnsi="Tahoma" w:cs="Tahoma"/>
            <w:sz w:val="21"/>
            <w:szCs w:val="21"/>
          </w:rPr>
          <w:delText>group</w:delText>
        </w:r>
        <w:r w:rsidRPr="001B209F">
          <w:rPr>
            <w:rFonts w:ascii="Tahoma" w:hAnsi="Tahoma" w:cs="Tahoma"/>
            <w:sz w:val="21"/>
            <w:szCs w:val="21"/>
            <w:lang w:val="el-GR"/>
          </w:rPr>
          <w:delText xml:space="preserve"> </w:delText>
        </w:r>
        <w:r>
          <w:rPr>
            <w:rFonts w:ascii="Tahoma" w:hAnsi="Tahoma" w:cs="Tahoma"/>
            <w:sz w:val="21"/>
            <w:szCs w:val="21"/>
          </w:rPr>
          <w:delText>of</w:delText>
        </w:r>
        <w:r w:rsidRPr="001B209F">
          <w:rPr>
            <w:rFonts w:ascii="Tahoma" w:hAnsi="Tahoma" w:cs="Tahoma"/>
            <w:sz w:val="21"/>
            <w:szCs w:val="21"/>
            <w:lang w:val="el-GR"/>
          </w:rPr>
          <w:delText xml:space="preserve"> </w:delText>
        </w:r>
        <w:r>
          <w:rPr>
            <w:rFonts w:ascii="Tahoma" w:hAnsi="Tahoma" w:cs="Tahoma"/>
            <w:sz w:val="21"/>
            <w:szCs w:val="21"/>
          </w:rPr>
          <w:delText>the</w:delText>
        </w:r>
        <w:r w:rsidRPr="001B209F">
          <w:rPr>
            <w:rFonts w:ascii="Tahoma" w:hAnsi="Tahoma" w:cs="Tahoma"/>
            <w:sz w:val="21"/>
            <w:szCs w:val="21"/>
            <w:lang w:val="el-GR"/>
          </w:rPr>
          <w:delText xml:space="preserve"> </w:delText>
        </w:r>
        <w:r>
          <w:rPr>
            <w:rFonts w:ascii="Tahoma" w:hAnsi="Tahoma" w:cs="Tahoma"/>
            <w:sz w:val="21"/>
            <w:szCs w:val="21"/>
          </w:rPr>
          <w:delText>project</w:delText>
        </w:r>
        <w:r w:rsidRPr="001B209F">
          <w:rPr>
            <w:rFonts w:ascii="Tahoma" w:hAnsi="Tahoma" w:cs="Tahoma"/>
            <w:sz w:val="21"/>
            <w:szCs w:val="21"/>
            <w:lang w:val="el-GR"/>
          </w:rPr>
          <w:delText xml:space="preserve"> </w:delText>
        </w:r>
        <w:r>
          <w:rPr>
            <w:rFonts w:ascii="Tahoma" w:hAnsi="Tahoma" w:cs="Tahoma"/>
            <w:sz w:val="21"/>
            <w:szCs w:val="21"/>
          </w:rPr>
          <w:delText>manager</w:delText>
        </w:r>
        <w:r w:rsidRPr="001B209F">
          <w:rPr>
            <w:rFonts w:ascii="Tahoma" w:hAnsi="Tahoma" w:cs="Tahoma"/>
            <w:sz w:val="21"/>
            <w:szCs w:val="21"/>
            <w:lang w:val="el-GR"/>
          </w:rPr>
          <w:delText xml:space="preserve"> </w:delText>
        </w:r>
        <w:r>
          <w:rPr>
            <w:rFonts w:ascii="Tahoma" w:hAnsi="Tahoma" w:cs="Tahoma"/>
            <w:sz w:val="21"/>
            <w:szCs w:val="21"/>
          </w:rPr>
          <w:delText>and</w:delText>
        </w:r>
        <w:r w:rsidRPr="001B209F">
          <w:rPr>
            <w:rFonts w:ascii="Tahoma" w:hAnsi="Tahoma" w:cs="Tahoma"/>
            <w:sz w:val="21"/>
            <w:szCs w:val="21"/>
            <w:lang w:val="el-GR"/>
          </w:rPr>
          <w:delText xml:space="preserve"> </w:delText>
        </w:r>
        <w:r>
          <w:rPr>
            <w:rFonts w:ascii="Tahoma" w:hAnsi="Tahoma" w:cs="Tahoma"/>
            <w:sz w:val="21"/>
            <w:szCs w:val="21"/>
          </w:rPr>
          <w:delText>ten</w:delText>
        </w:r>
        <w:r w:rsidRPr="001B209F">
          <w:rPr>
            <w:rFonts w:ascii="Tahoma" w:hAnsi="Tahoma" w:cs="Tahoma"/>
            <w:sz w:val="21"/>
            <w:szCs w:val="21"/>
            <w:lang w:val="el-GR"/>
          </w:rPr>
          <w:delText xml:space="preserve"> </w:delText>
        </w:r>
        <w:r>
          <w:rPr>
            <w:rFonts w:ascii="Tahoma" w:hAnsi="Tahoma" w:cs="Tahoma"/>
            <w:sz w:val="21"/>
            <w:szCs w:val="21"/>
          </w:rPr>
          <w:delText>software</w:delText>
        </w:r>
        <w:r w:rsidRPr="001B209F">
          <w:rPr>
            <w:rFonts w:ascii="Tahoma" w:hAnsi="Tahoma" w:cs="Tahoma"/>
            <w:sz w:val="21"/>
            <w:szCs w:val="21"/>
            <w:lang w:val="el-GR"/>
          </w:rPr>
          <w:delText xml:space="preserve"> </w:delText>
        </w:r>
        <w:r>
          <w:rPr>
            <w:rFonts w:ascii="Tahoma" w:hAnsi="Tahoma" w:cs="Tahoma"/>
            <w:sz w:val="21"/>
            <w:szCs w:val="21"/>
          </w:rPr>
          <w:delText>engineers</w:delText>
        </w:r>
        <w:r w:rsidRPr="001B209F">
          <w:rPr>
            <w:rFonts w:ascii="Tahoma" w:hAnsi="Tahoma" w:cs="Tahoma"/>
            <w:sz w:val="21"/>
            <w:szCs w:val="21"/>
            <w:lang w:val="el-GR"/>
          </w:rPr>
          <w:delText>.</w:delText>
        </w:r>
      </w:del>
      <w:r w:rsidR="001B209F" w:rsidRPr="001B209F">
        <w:rPr>
          <w:rFonts w:ascii="Tahoma" w:hAnsi="Tahoma" w:cs="Tahoma"/>
          <w:sz w:val="21"/>
          <w:szCs w:val="21"/>
          <w:lang w:val="el-GR"/>
        </w:rPr>
        <w:t>Προγραμμάτι</w:t>
      </w:r>
      <w:r w:rsidR="001B209F">
        <w:rPr>
          <w:rFonts w:ascii="Tahoma" w:hAnsi="Tahoma" w:cs="Tahoma"/>
          <w:sz w:val="21"/>
          <w:szCs w:val="21"/>
          <w:lang w:val="el-GR"/>
        </w:rPr>
        <w:t>ζ</w:t>
      </w:r>
      <w:r w:rsidR="001B209F" w:rsidRPr="001B209F">
        <w:rPr>
          <w:rFonts w:ascii="Tahoma" w:hAnsi="Tahoma" w:cs="Tahoma"/>
          <w:sz w:val="21"/>
          <w:szCs w:val="21"/>
          <w:lang w:val="el-GR"/>
        </w:rPr>
        <w:t>α</w:t>
      </w:r>
      <w:r w:rsidR="001B209F" w:rsidRPr="001B209F">
        <w:rPr>
          <w:rFonts w:ascii="Tahoma" w:hAnsi="Tahoma" w:cs="Tahoma"/>
          <w:sz w:val="21"/>
          <w:szCs w:val="21"/>
          <w:lang w:val="el-GR"/>
        </w:rPr>
        <w:t xml:space="preserve">, </w:t>
      </w:r>
      <w:r w:rsidR="001B209F" w:rsidRPr="001B209F">
        <w:rPr>
          <w:rFonts w:ascii="Tahoma" w:hAnsi="Tahoma" w:cs="Tahoma"/>
          <w:sz w:val="21"/>
          <w:szCs w:val="21"/>
          <w:lang w:val="el-GR"/>
        </w:rPr>
        <w:t>διόρθωνα</w:t>
      </w:r>
      <w:r w:rsidR="001B209F" w:rsidRPr="001B209F">
        <w:rPr>
          <w:rFonts w:ascii="Tahoma" w:hAnsi="Tahoma" w:cs="Tahoma"/>
          <w:sz w:val="21"/>
          <w:szCs w:val="21"/>
          <w:lang w:val="el-GR"/>
        </w:rPr>
        <w:t>, τροποποι</w:t>
      </w:r>
      <w:r w:rsidR="001B209F">
        <w:rPr>
          <w:rFonts w:ascii="Tahoma" w:hAnsi="Tahoma" w:cs="Tahoma"/>
          <w:sz w:val="21"/>
          <w:szCs w:val="21"/>
          <w:lang w:val="el-GR"/>
        </w:rPr>
        <w:t>ούσα</w:t>
      </w:r>
      <w:r w:rsidR="001B209F" w:rsidRPr="001B209F">
        <w:rPr>
          <w:rFonts w:ascii="Tahoma" w:hAnsi="Tahoma" w:cs="Tahoma"/>
          <w:sz w:val="21"/>
          <w:szCs w:val="21"/>
          <w:lang w:val="el-GR"/>
        </w:rPr>
        <w:t xml:space="preserve"> και συντηρ</w:t>
      </w:r>
      <w:r w:rsidR="001B209F">
        <w:rPr>
          <w:rFonts w:ascii="Tahoma" w:hAnsi="Tahoma" w:cs="Tahoma"/>
          <w:sz w:val="21"/>
          <w:szCs w:val="21"/>
          <w:lang w:val="el-GR"/>
        </w:rPr>
        <w:t>ούσα</w:t>
      </w:r>
      <w:r w:rsidR="001B209F" w:rsidRPr="001B209F">
        <w:rPr>
          <w:rFonts w:ascii="Tahoma" w:hAnsi="Tahoma" w:cs="Tahoma"/>
          <w:sz w:val="21"/>
          <w:szCs w:val="21"/>
          <w:lang w:val="el-GR"/>
        </w:rPr>
        <w:t xml:space="preserve"> τμήματα λογισμικού μεγάλης κλίμακας</w:t>
      </w:r>
      <w:r w:rsidR="001B209F">
        <w:rPr>
          <w:rFonts w:ascii="Tahoma" w:hAnsi="Tahoma" w:cs="Tahoma"/>
          <w:sz w:val="21"/>
          <w:szCs w:val="21"/>
          <w:lang w:val="el-GR"/>
        </w:rPr>
        <w:t xml:space="preserve"> που </w:t>
      </w:r>
      <w:r w:rsidR="001B209F" w:rsidRPr="001B209F">
        <w:rPr>
          <w:rFonts w:ascii="Tahoma" w:hAnsi="Tahoma" w:cs="Tahoma"/>
          <w:sz w:val="21"/>
          <w:szCs w:val="21"/>
          <w:lang w:val="el-GR"/>
        </w:rPr>
        <w:t xml:space="preserve">χρησιμοποιώντας το </w:t>
      </w:r>
      <w:r w:rsidR="001B209F" w:rsidRPr="001B209F">
        <w:rPr>
          <w:rFonts w:ascii="Tahoma" w:hAnsi="Tahoma" w:cs="Tahoma"/>
          <w:sz w:val="21"/>
          <w:szCs w:val="21"/>
        </w:rPr>
        <w:t>AIX</w:t>
      </w:r>
      <w:r w:rsidR="001B209F" w:rsidRPr="001B209F">
        <w:rPr>
          <w:rFonts w:ascii="Tahoma" w:hAnsi="Tahoma" w:cs="Tahoma"/>
          <w:sz w:val="21"/>
          <w:szCs w:val="21"/>
          <w:lang w:val="el-GR"/>
        </w:rPr>
        <w:t xml:space="preserve"> ως λειτουργικό σύστημα.</w:t>
      </w:r>
      <w:ins w:id="66" w:author="Unknown Author" w:date="2020-09-03T22:08:00Z">
        <w:r w:rsidRPr="001B209F">
          <w:rPr>
            <w:rFonts w:ascii="Tahoma" w:hAnsi="Tahoma" w:cs="Tahoma"/>
            <w:sz w:val="21"/>
            <w:szCs w:val="21"/>
            <w:lang w:val="el-GR"/>
          </w:rPr>
          <w:t>.</w:t>
        </w:r>
      </w:ins>
    </w:p>
    <w:p w14:paraId="63BB9EB4" w14:textId="6DEEDB76" w:rsidR="00B534D4" w:rsidRPr="002949A4" w:rsidRDefault="00D1486F">
      <w:pPr>
        <w:numPr>
          <w:ilvl w:val="0"/>
          <w:numId w:val="1"/>
        </w:numPr>
        <w:jc w:val="both"/>
        <w:rPr>
          <w:del w:id="67" w:author="Unknown Author" w:date="2020-09-03T22:09:00Z"/>
          <w:lang w:val="el-GR"/>
        </w:rPr>
      </w:pPr>
      <w:del w:id="68" w:author="Unknown Author" w:date="2020-09-03T22:09:00Z">
        <w:r>
          <w:rPr>
            <w:rFonts w:ascii="Tahoma" w:hAnsi="Tahoma" w:cs="Tahoma"/>
            <w:sz w:val="21"/>
            <w:szCs w:val="21"/>
          </w:rPr>
          <w:delText>Programmed</w:delText>
        </w:r>
        <w:r w:rsidRPr="002949A4">
          <w:rPr>
            <w:rFonts w:ascii="Tahoma" w:hAnsi="Tahoma" w:cs="Tahoma"/>
            <w:sz w:val="21"/>
            <w:szCs w:val="21"/>
            <w:lang w:val="el-GR"/>
          </w:rPr>
          <w:delText xml:space="preserve">, </w:delText>
        </w:r>
        <w:r>
          <w:rPr>
            <w:rFonts w:ascii="Tahoma" w:hAnsi="Tahoma" w:cs="Tahoma"/>
            <w:sz w:val="21"/>
            <w:szCs w:val="21"/>
          </w:rPr>
          <w:delText>debugged</w:delText>
        </w:r>
        <w:r w:rsidRPr="002949A4">
          <w:rPr>
            <w:rFonts w:ascii="Tahoma" w:hAnsi="Tahoma" w:cs="Tahoma"/>
            <w:sz w:val="21"/>
            <w:szCs w:val="21"/>
            <w:lang w:val="el-GR"/>
          </w:rPr>
          <w:delText xml:space="preserve">, </w:delText>
        </w:r>
        <w:r>
          <w:rPr>
            <w:rFonts w:ascii="Tahoma" w:hAnsi="Tahoma" w:cs="Tahoma"/>
            <w:sz w:val="21"/>
            <w:szCs w:val="21"/>
          </w:rPr>
          <w:delText>modified</w:delText>
        </w:r>
        <w:r w:rsidRPr="002949A4">
          <w:rPr>
            <w:rFonts w:ascii="Tahoma" w:hAnsi="Tahoma" w:cs="Tahoma"/>
            <w:sz w:val="21"/>
            <w:szCs w:val="21"/>
            <w:lang w:val="el-GR"/>
          </w:rPr>
          <w:delText xml:space="preserve"> </w:delText>
        </w:r>
        <w:r>
          <w:rPr>
            <w:rFonts w:ascii="Tahoma" w:hAnsi="Tahoma" w:cs="Tahoma"/>
            <w:sz w:val="21"/>
            <w:szCs w:val="21"/>
          </w:rPr>
          <w:delText>and</w:delText>
        </w:r>
        <w:r w:rsidRPr="002949A4">
          <w:rPr>
            <w:rFonts w:ascii="Tahoma" w:hAnsi="Tahoma" w:cs="Tahoma"/>
            <w:sz w:val="21"/>
            <w:szCs w:val="21"/>
            <w:lang w:val="el-GR"/>
          </w:rPr>
          <w:delText xml:space="preserve"> </w:delText>
        </w:r>
        <w:r>
          <w:rPr>
            <w:rFonts w:ascii="Tahoma" w:hAnsi="Tahoma" w:cs="Tahoma"/>
            <w:sz w:val="21"/>
            <w:szCs w:val="21"/>
          </w:rPr>
          <w:delText>maintained</w:delText>
        </w:r>
        <w:r w:rsidRPr="002949A4">
          <w:rPr>
            <w:rFonts w:ascii="Tahoma" w:hAnsi="Tahoma" w:cs="Tahoma"/>
            <w:sz w:val="21"/>
            <w:szCs w:val="21"/>
            <w:lang w:val="el-GR"/>
          </w:rPr>
          <w:delText xml:space="preserve"> </w:delText>
        </w:r>
        <w:r>
          <w:rPr>
            <w:rFonts w:ascii="Tahoma" w:hAnsi="Tahoma" w:cs="Tahoma"/>
            <w:sz w:val="21"/>
            <w:szCs w:val="21"/>
          </w:rPr>
          <w:delText>segments</w:delText>
        </w:r>
        <w:r w:rsidRPr="002949A4">
          <w:rPr>
            <w:rFonts w:ascii="Tahoma" w:hAnsi="Tahoma" w:cs="Tahoma"/>
            <w:sz w:val="21"/>
            <w:szCs w:val="21"/>
            <w:lang w:val="el-GR"/>
          </w:rPr>
          <w:delText xml:space="preserve"> </w:delText>
        </w:r>
        <w:r>
          <w:rPr>
            <w:rFonts w:ascii="Tahoma" w:hAnsi="Tahoma" w:cs="Tahoma"/>
            <w:sz w:val="21"/>
            <w:szCs w:val="21"/>
          </w:rPr>
          <w:delText>of</w:delText>
        </w:r>
        <w:r w:rsidRPr="002949A4">
          <w:rPr>
            <w:rFonts w:ascii="Tahoma" w:hAnsi="Tahoma" w:cs="Tahoma"/>
            <w:sz w:val="21"/>
            <w:szCs w:val="21"/>
            <w:lang w:val="el-GR"/>
          </w:rPr>
          <w:delText xml:space="preserve"> </w:delText>
        </w:r>
        <w:r>
          <w:rPr>
            <w:rFonts w:ascii="Tahoma" w:hAnsi="Tahoma" w:cs="Tahoma"/>
            <w:sz w:val="21"/>
            <w:szCs w:val="21"/>
          </w:rPr>
          <w:delText>large</w:delText>
        </w:r>
        <w:r w:rsidRPr="002949A4">
          <w:rPr>
            <w:rFonts w:ascii="Tahoma" w:hAnsi="Tahoma" w:cs="Tahoma"/>
            <w:sz w:val="21"/>
            <w:szCs w:val="21"/>
            <w:lang w:val="el-GR"/>
          </w:rPr>
          <w:delText>-</w:delText>
        </w:r>
        <w:r>
          <w:rPr>
            <w:rFonts w:ascii="Tahoma" w:hAnsi="Tahoma" w:cs="Tahoma"/>
            <w:sz w:val="21"/>
            <w:szCs w:val="21"/>
          </w:rPr>
          <w:delText>scale</w:delText>
        </w:r>
        <w:r w:rsidRPr="002949A4">
          <w:rPr>
            <w:rFonts w:ascii="Tahoma" w:hAnsi="Tahoma" w:cs="Tahoma"/>
            <w:sz w:val="21"/>
            <w:szCs w:val="21"/>
            <w:lang w:val="el-GR"/>
          </w:rPr>
          <w:delText xml:space="preserve"> </w:delText>
        </w:r>
        <w:r>
          <w:rPr>
            <w:rFonts w:ascii="Tahoma" w:hAnsi="Tahoma" w:cs="Tahoma"/>
            <w:sz w:val="21"/>
            <w:szCs w:val="21"/>
          </w:rPr>
          <w:delText>software</w:delText>
        </w:r>
        <w:r w:rsidRPr="002949A4">
          <w:rPr>
            <w:rFonts w:ascii="Tahoma" w:hAnsi="Tahoma" w:cs="Tahoma"/>
            <w:sz w:val="21"/>
            <w:szCs w:val="21"/>
            <w:lang w:val="el-GR"/>
          </w:rPr>
          <w:delText xml:space="preserve"> </w:delText>
        </w:r>
        <w:r>
          <w:rPr>
            <w:rFonts w:ascii="Tahoma" w:hAnsi="Tahoma" w:cs="Tahoma"/>
            <w:sz w:val="21"/>
            <w:szCs w:val="21"/>
          </w:rPr>
          <w:delText>projects</w:delText>
        </w:r>
        <w:r w:rsidRPr="002949A4">
          <w:rPr>
            <w:rFonts w:ascii="Tahoma" w:hAnsi="Tahoma" w:cs="Tahoma"/>
            <w:sz w:val="21"/>
            <w:szCs w:val="21"/>
            <w:lang w:val="el-GR"/>
          </w:rPr>
          <w:delText xml:space="preserve"> </w:delText>
        </w:r>
        <w:r>
          <w:rPr>
            <w:rFonts w:ascii="Tahoma" w:hAnsi="Tahoma" w:cs="Tahoma"/>
            <w:sz w:val="21"/>
            <w:szCs w:val="21"/>
          </w:rPr>
          <w:delText>worldwide</w:delText>
        </w:r>
        <w:r w:rsidRPr="002949A4">
          <w:rPr>
            <w:rFonts w:ascii="Tahoma" w:hAnsi="Tahoma" w:cs="Tahoma"/>
            <w:sz w:val="21"/>
            <w:szCs w:val="21"/>
            <w:lang w:val="el-GR"/>
          </w:rPr>
          <w:delText xml:space="preserve"> </w:delText>
        </w:r>
        <w:r>
          <w:rPr>
            <w:rFonts w:ascii="Tahoma" w:hAnsi="Tahoma" w:cs="Tahoma"/>
            <w:sz w:val="21"/>
            <w:szCs w:val="21"/>
          </w:rPr>
          <w:delText>using</w:delText>
        </w:r>
        <w:r w:rsidRPr="002949A4">
          <w:rPr>
            <w:rFonts w:ascii="Tahoma" w:hAnsi="Tahoma" w:cs="Tahoma"/>
            <w:sz w:val="21"/>
            <w:szCs w:val="21"/>
            <w:lang w:val="el-GR"/>
          </w:rPr>
          <w:delText xml:space="preserve"> </w:delText>
        </w:r>
        <w:r>
          <w:rPr>
            <w:rFonts w:ascii="Tahoma" w:hAnsi="Tahoma" w:cs="Tahoma"/>
            <w:sz w:val="21"/>
            <w:szCs w:val="21"/>
          </w:rPr>
          <w:delText>AIX</w:delText>
        </w:r>
        <w:r w:rsidRPr="002949A4">
          <w:rPr>
            <w:rFonts w:ascii="Tahoma" w:hAnsi="Tahoma" w:cs="Tahoma"/>
            <w:sz w:val="21"/>
            <w:szCs w:val="21"/>
            <w:lang w:val="el-GR"/>
          </w:rPr>
          <w:delText xml:space="preserve"> </w:delText>
        </w:r>
        <w:r>
          <w:rPr>
            <w:rFonts w:ascii="Tahoma" w:hAnsi="Tahoma" w:cs="Tahoma"/>
            <w:sz w:val="21"/>
            <w:szCs w:val="21"/>
          </w:rPr>
          <w:delText>as</w:delText>
        </w:r>
        <w:r w:rsidRPr="002949A4">
          <w:rPr>
            <w:rFonts w:ascii="Tahoma" w:hAnsi="Tahoma" w:cs="Tahoma"/>
            <w:sz w:val="21"/>
            <w:szCs w:val="21"/>
            <w:lang w:val="el-GR"/>
          </w:rPr>
          <w:delText xml:space="preserve"> </w:delText>
        </w:r>
        <w:r>
          <w:rPr>
            <w:rFonts w:ascii="Tahoma" w:hAnsi="Tahoma" w:cs="Tahoma"/>
            <w:sz w:val="21"/>
            <w:szCs w:val="21"/>
          </w:rPr>
          <w:delText>an</w:delText>
        </w:r>
        <w:r w:rsidRPr="002949A4">
          <w:rPr>
            <w:rFonts w:ascii="Tahoma" w:hAnsi="Tahoma" w:cs="Tahoma"/>
            <w:sz w:val="21"/>
            <w:szCs w:val="21"/>
            <w:lang w:val="el-GR"/>
          </w:rPr>
          <w:delText xml:space="preserve"> </w:delText>
        </w:r>
        <w:r>
          <w:rPr>
            <w:rFonts w:ascii="Tahoma" w:hAnsi="Tahoma" w:cs="Tahoma"/>
            <w:sz w:val="21"/>
            <w:szCs w:val="21"/>
          </w:rPr>
          <w:delText>Operating</w:delText>
        </w:r>
        <w:r w:rsidRPr="002949A4">
          <w:rPr>
            <w:rFonts w:ascii="Tahoma" w:hAnsi="Tahoma" w:cs="Tahoma"/>
            <w:sz w:val="21"/>
            <w:szCs w:val="21"/>
            <w:lang w:val="el-GR"/>
          </w:rPr>
          <w:delText xml:space="preserve"> </w:delText>
        </w:r>
        <w:r>
          <w:rPr>
            <w:rFonts w:ascii="Tahoma" w:hAnsi="Tahoma" w:cs="Tahoma"/>
            <w:sz w:val="21"/>
            <w:szCs w:val="21"/>
          </w:rPr>
          <w:delText>System</w:delText>
        </w:r>
        <w:r w:rsidRPr="002949A4">
          <w:rPr>
            <w:rFonts w:ascii="Tahoma" w:hAnsi="Tahoma" w:cs="Tahoma"/>
            <w:sz w:val="21"/>
            <w:szCs w:val="21"/>
            <w:lang w:val="el-GR"/>
          </w:rPr>
          <w:delText>.</w:delText>
        </w:r>
      </w:del>
      <w:r w:rsidR="002949A4" w:rsidRPr="002949A4">
        <w:rPr>
          <w:rFonts w:ascii="Tahoma" w:hAnsi="Tahoma" w:cs="Tahoma"/>
          <w:sz w:val="21"/>
          <w:szCs w:val="21"/>
          <w:lang w:val="el-GR"/>
        </w:rPr>
        <w:t>Χρησιμοποι</w:t>
      </w:r>
      <w:r w:rsidR="002949A4">
        <w:rPr>
          <w:rFonts w:ascii="Tahoma" w:hAnsi="Tahoma" w:cs="Tahoma"/>
          <w:sz w:val="21"/>
          <w:szCs w:val="21"/>
          <w:lang w:val="el-GR"/>
        </w:rPr>
        <w:t>ούσα</w:t>
      </w:r>
      <w:r w:rsidR="002949A4" w:rsidRPr="002949A4">
        <w:rPr>
          <w:rFonts w:ascii="Tahoma" w:hAnsi="Tahoma" w:cs="Tahoma"/>
          <w:sz w:val="21"/>
          <w:szCs w:val="21"/>
          <w:lang w:val="el-GR"/>
        </w:rPr>
        <w:t xml:space="preserve"> τ</w:t>
      </w:r>
      <w:r w:rsidR="002949A4">
        <w:rPr>
          <w:rFonts w:ascii="Tahoma" w:hAnsi="Tahoma" w:cs="Tahoma"/>
          <w:sz w:val="21"/>
          <w:szCs w:val="21"/>
          <w:lang w:val="el-GR"/>
        </w:rPr>
        <w:t>η γλώσσα προγραμματισμού</w:t>
      </w:r>
      <w:r w:rsidR="002949A4" w:rsidRPr="002949A4">
        <w:rPr>
          <w:rFonts w:ascii="Tahoma" w:hAnsi="Tahoma" w:cs="Tahoma"/>
          <w:sz w:val="21"/>
          <w:szCs w:val="21"/>
          <w:lang w:val="el-GR"/>
        </w:rPr>
        <w:t xml:space="preserve"> </w:t>
      </w:r>
      <w:r w:rsidR="002949A4" w:rsidRPr="002949A4">
        <w:rPr>
          <w:rFonts w:ascii="Tahoma" w:hAnsi="Tahoma" w:cs="Tahoma"/>
          <w:sz w:val="21"/>
          <w:szCs w:val="21"/>
        </w:rPr>
        <w:t>C</w:t>
      </w:r>
      <w:r w:rsidR="002949A4" w:rsidRPr="002949A4">
        <w:rPr>
          <w:rFonts w:ascii="Tahoma" w:hAnsi="Tahoma" w:cs="Tahoma"/>
          <w:sz w:val="21"/>
          <w:szCs w:val="21"/>
          <w:lang w:val="el-GR"/>
        </w:rPr>
        <w:t xml:space="preserve"> ως την κύρια γλώσσα προγραμματισμού για την κατασκευή και ενημέρωση τ</w:t>
      </w:r>
      <w:r w:rsidR="00E2223B">
        <w:rPr>
          <w:rFonts w:ascii="Tahoma" w:hAnsi="Tahoma" w:cs="Tahoma"/>
          <w:sz w:val="21"/>
          <w:szCs w:val="21"/>
          <w:lang w:val="el-GR"/>
        </w:rPr>
        <w:t>ου λογισμικού</w:t>
      </w:r>
      <w:r w:rsidR="002949A4" w:rsidRPr="002949A4">
        <w:rPr>
          <w:rFonts w:ascii="Tahoma" w:hAnsi="Tahoma" w:cs="Tahoma"/>
          <w:sz w:val="21"/>
          <w:szCs w:val="21"/>
          <w:lang w:val="el-GR"/>
        </w:rPr>
        <w:t xml:space="preserve"> του διακομιστή</w:t>
      </w:r>
      <w:r w:rsidR="00E2223B">
        <w:rPr>
          <w:rFonts w:ascii="Tahoma" w:hAnsi="Tahoma" w:cs="Tahoma"/>
          <w:sz w:val="21"/>
          <w:szCs w:val="21"/>
          <w:lang w:val="el-GR"/>
        </w:rPr>
        <w:t xml:space="preserve"> </w:t>
      </w:r>
      <w:r w:rsidR="002949A4" w:rsidRPr="002949A4">
        <w:rPr>
          <w:rFonts w:ascii="Tahoma" w:hAnsi="Tahoma" w:cs="Tahoma"/>
          <w:sz w:val="21"/>
          <w:szCs w:val="21"/>
          <w:lang w:val="el-GR"/>
        </w:rPr>
        <w:t>για αθλητικά στοιχήματα και παιχνίδια λαχειοφόρων αγορών.</w:t>
      </w:r>
    </w:p>
    <w:p w14:paraId="2FC442BF" w14:textId="77777777" w:rsidR="00B534D4" w:rsidRPr="002949A4" w:rsidRDefault="00D1486F">
      <w:pPr>
        <w:numPr>
          <w:ilvl w:val="0"/>
          <w:numId w:val="1"/>
        </w:numPr>
        <w:jc w:val="both"/>
        <w:rPr>
          <w:rFonts w:ascii="Tahoma" w:hAnsi="Tahoma" w:cs="Tahoma"/>
          <w:sz w:val="22"/>
          <w:szCs w:val="22"/>
          <w:lang w:val="el-GR"/>
        </w:rPr>
      </w:pPr>
      <w:del w:id="69" w:author="Unknown Author" w:date="2020-09-03T22:09:00Z">
        <w:r>
          <w:rPr>
            <w:rFonts w:ascii="Tahoma" w:hAnsi="Tahoma" w:cs="Tahoma"/>
            <w:sz w:val="22"/>
            <w:szCs w:val="22"/>
          </w:rPr>
          <w:delText>Used</w:delText>
        </w:r>
        <w:r w:rsidRPr="002949A4">
          <w:rPr>
            <w:rFonts w:ascii="Tahoma" w:hAnsi="Tahoma" w:cs="Tahoma"/>
            <w:sz w:val="22"/>
            <w:szCs w:val="22"/>
            <w:lang w:val="el-GR"/>
          </w:rPr>
          <w:delText xml:space="preserve"> </w:delText>
        </w:r>
        <w:r>
          <w:rPr>
            <w:rFonts w:ascii="Tahoma" w:hAnsi="Tahoma" w:cs="Tahoma"/>
            <w:sz w:val="22"/>
            <w:szCs w:val="22"/>
          </w:rPr>
          <w:delText>C</w:delText>
        </w:r>
        <w:r w:rsidRPr="002949A4">
          <w:rPr>
            <w:rFonts w:ascii="Tahoma" w:hAnsi="Tahoma" w:cs="Tahoma"/>
            <w:sz w:val="22"/>
            <w:szCs w:val="22"/>
            <w:lang w:val="el-GR"/>
          </w:rPr>
          <w:delText xml:space="preserve"> </w:delText>
        </w:r>
        <w:r>
          <w:rPr>
            <w:rFonts w:ascii="Tahoma" w:hAnsi="Tahoma" w:cs="Tahoma"/>
            <w:sz w:val="22"/>
            <w:szCs w:val="22"/>
          </w:rPr>
          <w:delText>as</w:delText>
        </w:r>
        <w:r w:rsidRPr="002949A4">
          <w:rPr>
            <w:rFonts w:ascii="Tahoma" w:hAnsi="Tahoma" w:cs="Tahoma"/>
            <w:sz w:val="22"/>
            <w:szCs w:val="22"/>
            <w:lang w:val="el-GR"/>
          </w:rPr>
          <w:delText xml:space="preserve"> </w:delText>
        </w:r>
        <w:r>
          <w:rPr>
            <w:rFonts w:ascii="Tahoma" w:hAnsi="Tahoma" w:cs="Tahoma"/>
            <w:sz w:val="22"/>
            <w:szCs w:val="22"/>
          </w:rPr>
          <w:delText>the</w:delText>
        </w:r>
        <w:r w:rsidRPr="002949A4">
          <w:rPr>
            <w:rFonts w:ascii="Tahoma" w:hAnsi="Tahoma" w:cs="Tahoma"/>
            <w:sz w:val="22"/>
            <w:szCs w:val="22"/>
            <w:lang w:val="el-GR"/>
          </w:rPr>
          <w:delText xml:space="preserve"> </w:delText>
        </w:r>
        <w:r>
          <w:rPr>
            <w:rFonts w:ascii="Tahoma" w:hAnsi="Tahoma" w:cs="Tahoma"/>
            <w:sz w:val="22"/>
            <w:szCs w:val="22"/>
          </w:rPr>
          <w:delText>main</w:delText>
        </w:r>
        <w:r w:rsidRPr="002949A4">
          <w:rPr>
            <w:rFonts w:ascii="Tahoma" w:hAnsi="Tahoma" w:cs="Tahoma"/>
            <w:sz w:val="22"/>
            <w:szCs w:val="22"/>
            <w:lang w:val="el-GR"/>
          </w:rPr>
          <w:delText xml:space="preserve"> </w:delText>
        </w:r>
        <w:r>
          <w:rPr>
            <w:rFonts w:ascii="Tahoma" w:hAnsi="Tahoma" w:cs="Tahoma"/>
            <w:sz w:val="22"/>
            <w:szCs w:val="22"/>
          </w:rPr>
          <w:delText>programming</w:delText>
        </w:r>
        <w:r w:rsidRPr="002949A4">
          <w:rPr>
            <w:rFonts w:ascii="Tahoma" w:hAnsi="Tahoma" w:cs="Tahoma"/>
            <w:sz w:val="22"/>
            <w:szCs w:val="22"/>
            <w:lang w:val="el-GR"/>
          </w:rPr>
          <w:delText xml:space="preserve"> </w:delText>
        </w:r>
        <w:r>
          <w:rPr>
            <w:rFonts w:ascii="Tahoma" w:hAnsi="Tahoma" w:cs="Tahoma"/>
            <w:sz w:val="22"/>
            <w:szCs w:val="22"/>
          </w:rPr>
          <w:delText>language</w:delText>
        </w:r>
        <w:r w:rsidRPr="002949A4">
          <w:rPr>
            <w:rFonts w:ascii="Tahoma" w:hAnsi="Tahoma" w:cs="Tahoma"/>
            <w:sz w:val="22"/>
            <w:szCs w:val="22"/>
            <w:lang w:val="el-GR"/>
          </w:rPr>
          <w:delText xml:space="preserve"> </w:delText>
        </w:r>
        <w:r>
          <w:rPr>
            <w:rFonts w:ascii="Tahoma" w:hAnsi="Tahoma" w:cs="Tahoma"/>
            <w:sz w:val="22"/>
            <w:szCs w:val="22"/>
          </w:rPr>
          <w:delText>to</w:delText>
        </w:r>
        <w:r w:rsidRPr="002949A4">
          <w:rPr>
            <w:rFonts w:ascii="Tahoma" w:hAnsi="Tahoma" w:cs="Tahoma"/>
            <w:sz w:val="22"/>
            <w:szCs w:val="22"/>
            <w:lang w:val="el-GR"/>
          </w:rPr>
          <w:delText xml:space="preserve"> </w:delText>
        </w:r>
        <w:r>
          <w:rPr>
            <w:rFonts w:ascii="Tahoma" w:hAnsi="Tahoma" w:cs="Tahoma"/>
            <w:sz w:val="22"/>
            <w:szCs w:val="22"/>
          </w:rPr>
          <w:delText>construct</w:delText>
        </w:r>
        <w:r w:rsidRPr="002949A4">
          <w:rPr>
            <w:rFonts w:ascii="Tahoma" w:hAnsi="Tahoma" w:cs="Tahoma"/>
            <w:sz w:val="22"/>
            <w:szCs w:val="22"/>
            <w:lang w:val="el-GR"/>
          </w:rPr>
          <w:delText xml:space="preserve"> </w:delText>
        </w:r>
        <w:r>
          <w:rPr>
            <w:rFonts w:ascii="Tahoma" w:hAnsi="Tahoma" w:cs="Tahoma"/>
            <w:sz w:val="22"/>
            <w:szCs w:val="22"/>
          </w:rPr>
          <w:delText>and</w:delText>
        </w:r>
        <w:r w:rsidRPr="002949A4">
          <w:rPr>
            <w:rFonts w:ascii="Tahoma" w:hAnsi="Tahoma" w:cs="Tahoma"/>
            <w:sz w:val="22"/>
            <w:szCs w:val="22"/>
            <w:lang w:val="el-GR"/>
          </w:rPr>
          <w:delText xml:space="preserve"> </w:delText>
        </w:r>
        <w:r>
          <w:rPr>
            <w:rFonts w:ascii="Tahoma" w:hAnsi="Tahoma" w:cs="Tahoma"/>
            <w:sz w:val="22"/>
            <w:szCs w:val="22"/>
          </w:rPr>
          <w:delText>update</w:delText>
        </w:r>
        <w:r w:rsidRPr="002949A4">
          <w:rPr>
            <w:rFonts w:ascii="Tahoma" w:hAnsi="Tahoma" w:cs="Tahoma"/>
            <w:sz w:val="22"/>
            <w:szCs w:val="22"/>
            <w:lang w:val="el-GR"/>
          </w:rPr>
          <w:delText xml:space="preserve"> </w:delText>
        </w:r>
        <w:r>
          <w:rPr>
            <w:rFonts w:ascii="Tahoma" w:hAnsi="Tahoma" w:cs="Tahoma"/>
            <w:sz w:val="22"/>
            <w:szCs w:val="22"/>
          </w:rPr>
          <w:delText>server</w:delText>
        </w:r>
        <w:r w:rsidRPr="002949A4">
          <w:rPr>
            <w:rFonts w:ascii="Tahoma" w:hAnsi="Tahoma" w:cs="Tahoma"/>
            <w:sz w:val="22"/>
            <w:szCs w:val="22"/>
            <w:lang w:val="el-GR"/>
          </w:rPr>
          <w:delText xml:space="preserve"> </w:delText>
        </w:r>
        <w:r>
          <w:rPr>
            <w:rFonts w:ascii="Tahoma" w:hAnsi="Tahoma" w:cs="Tahoma"/>
            <w:sz w:val="22"/>
            <w:szCs w:val="22"/>
          </w:rPr>
          <w:delText>side</w:delText>
        </w:r>
        <w:r w:rsidRPr="002949A4">
          <w:rPr>
            <w:rFonts w:ascii="Tahoma" w:hAnsi="Tahoma" w:cs="Tahoma"/>
            <w:sz w:val="22"/>
            <w:szCs w:val="22"/>
            <w:lang w:val="el-GR"/>
          </w:rPr>
          <w:delText xml:space="preserve">, </w:delText>
        </w:r>
        <w:r>
          <w:rPr>
            <w:rFonts w:ascii="Tahoma" w:hAnsi="Tahoma" w:cs="Tahoma"/>
            <w:sz w:val="22"/>
            <w:szCs w:val="22"/>
          </w:rPr>
          <w:delText>performance</w:delText>
        </w:r>
        <w:r w:rsidRPr="002949A4">
          <w:rPr>
            <w:rFonts w:ascii="Tahoma" w:hAnsi="Tahoma" w:cs="Tahoma"/>
            <w:sz w:val="22"/>
            <w:szCs w:val="22"/>
            <w:lang w:val="el-GR"/>
          </w:rPr>
          <w:delText xml:space="preserve"> </w:delText>
        </w:r>
        <w:r>
          <w:rPr>
            <w:rFonts w:ascii="Tahoma" w:hAnsi="Tahoma" w:cs="Tahoma"/>
            <w:sz w:val="22"/>
            <w:szCs w:val="22"/>
          </w:rPr>
          <w:delText>critical</w:delText>
        </w:r>
        <w:r w:rsidRPr="002949A4">
          <w:rPr>
            <w:rFonts w:ascii="Tahoma" w:hAnsi="Tahoma" w:cs="Tahoma"/>
            <w:sz w:val="22"/>
            <w:szCs w:val="22"/>
            <w:lang w:val="el-GR"/>
          </w:rPr>
          <w:delText xml:space="preserve">, </w:delText>
        </w:r>
        <w:r>
          <w:rPr>
            <w:rFonts w:ascii="Tahoma" w:hAnsi="Tahoma" w:cs="Tahoma"/>
            <w:sz w:val="22"/>
            <w:szCs w:val="22"/>
          </w:rPr>
          <w:delText>software</w:delText>
        </w:r>
        <w:r w:rsidRPr="002949A4">
          <w:rPr>
            <w:rFonts w:ascii="Tahoma" w:hAnsi="Tahoma" w:cs="Tahoma"/>
            <w:sz w:val="22"/>
            <w:szCs w:val="22"/>
            <w:lang w:val="el-GR"/>
          </w:rPr>
          <w:delText xml:space="preserve"> </w:delText>
        </w:r>
        <w:r>
          <w:rPr>
            <w:rFonts w:ascii="Tahoma" w:hAnsi="Tahoma" w:cs="Tahoma"/>
            <w:sz w:val="22"/>
            <w:szCs w:val="22"/>
          </w:rPr>
          <w:delText>for</w:delText>
        </w:r>
        <w:r w:rsidRPr="002949A4">
          <w:rPr>
            <w:rFonts w:ascii="Tahoma" w:hAnsi="Tahoma" w:cs="Tahoma"/>
            <w:sz w:val="22"/>
            <w:szCs w:val="22"/>
            <w:lang w:val="el-GR"/>
          </w:rPr>
          <w:delText xml:space="preserve"> </w:delText>
        </w:r>
        <w:r>
          <w:rPr>
            <w:rFonts w:ascii="Tahoma" w:hAnsi="Tahoma" w:cs="Tahoma"/>
            <w:sz w:val="22"/>
            <w:szCs w:val="22"/>
          </w:rPr>
          <w:delText>sports</w:delText>
        </w:r>
        <w:r w:rsidRPr="002949A4">
          <w:rPr>
            <w:rFonts w:ascii="Tahoma" w:hAnsi="Tahoma" w:cs="Tahoma"/>
            <w:sz w:val="22"/>
            <w:szCs w:val="22"/>
            <w:lang w:val="el-GR"/>
          </w:rPr>
          <w:delText xml:space="preserve"> </w:delText>
        </w:r>
        <w:r>
          <w:rPr>
            <w:rFonts w:ascii="Tahoma" w:hAnsi="Tahoma" w:cs="Tahoma"/>
            <w:sz w:val="22"/>
            <w:szCs w:val="22"/>
          </w:rPr>
          <w:delText>betting</w:delText>
        </w:r>
        <w:r w:rsidRPr="002949A4">
          <w:rPr>
            <w:rFonts w:ascii="Tahoma" w:hAnsi="Tahoma" w:cs="Tahoma"/>
            <w:sz w:val="22"/>
            <w:szCs w:val="22"/>
            <w:lang w:val="el-GR"/>
          </w:rPr>
          <w:delText xml:space="preserve"> </w:delText>
        </w:r>
        <w:r>
          <w:rPr>
            <w:rFonts w:ascii="Tahoma" w:hAnsi="Tahoma" w:cs="Tahoma"/>
            <w:sz w:val="22"/>
            <w:szCs w:val="22"/>
          </w:rPr>
          <w:delText>and</w:delText>
        </w:r>
        <w:r w:rsidRPr="002949A4">
          <w:rPr>
            <w:rFonts w:ascii="Tahoma" w:hAnsi="Tahoma" w:cs="Tahoma"/>
            <w:sz w:val="22"/>
            <w:szCs w:val="22"/>
            <w:lang w:val="el-GR"/>
          </w:rPr>
          <w:delText xml:space="preserve"> </w:delText>
        </w:r>
        <w:r>
          <w:rPr>
            <w:rFonts w:ascii="Tahoma" w:hAnsi="Tahoma" w:cs="Tahoma"/>
            <w:sz w:val="22"/>
            <w:szCs w:val="22"/>
          </w:rPr>
          <w:delText>lottery</w:delText>
        </w:r>
        <w:r w:rsidRPr="002949A4">
          <w:rPr>
            <w:rFonts w:ascii="Tahoma" w:hAnsi="Tahoma" w:cs="Tahoma"/>
            <w:sz w:val="22"/>
            <w:szCs w:val="22"/>
            <w:lang w:val="el-GR"/>
          </w:rPr>
          <w:delText xml:space="preserve"> </w:delText>
        </w:r>
        <w:r>
          <w:rPr>
            <w:rFonts w:ascii="Tahoma" w:hAnsi="Tahoma" w:cs="Tahoma"/>
            <w:sz w:val="22"/>
            <w:szCs w:val="22"/>
          </w:rPr>
          <w:delText>games</w:delText>
        </w:r>
        <w:r w:rsidRPr="002949A4">
          <w:rPr>
            <w:rFonts w:ascii="Tahoma" w:hAnsi="Tahoma" w:cs="Tahoma"/>
            <w:sz w:val="22"/>
            <w:szCs w:val="22"/>
            <w:lang w:val="el-GR"/>
          </w:rPr>
          <w:delText>.</w:delText>
        </w:r>
      </w:del>
    </w:p>
    <w:p w14:paraId="17416DAF" w14:textId="77777777" w:rsidR="00B534D4" w:rsidRPr="002949A4" w:rsidRDefault="00B534D4">
      <w:pPr>
        <w:ind w:left="2880" w:hanging="2880"/>
        <w:rPr>
          <w:rFonts w:ascii="Tahoma" w:hAnsi="Tahoma" w:cs="Tahoma"/>
          <w:lang w:val="el-GR"/>
        </w:rPr>
      </w:pPr>
    </w:p>
    <w:tbl>
      <w:tblPr>
        <w:tblW w:w="10425" w:type="dxa"/>
        <w:tblInd w:w="-55" w:type="dxa"/>
        <w:tblLayout w:type="fixed"/>
        <w:tblCellMar>
          <w:top w:w="55" w:type="dxa"/>
          <w:left w:w="55" w:type="dxa"/>
          <w:bottom w:w="55" w:type="dxa"/>
          <w:right w:w="55" w:type="dxa"/>
        </w:tblCellMar>
        <w:tblLook w:val="0000" w:firstRow="0" w:lastRow="0" w:firstColumn="0" w:lastColumn="0" w:noHBand="0" w:noVBand="0"/>
      </w:tblPr>
      <w:tblGrid>
        <w:gridCol w:w="4450"/>
        <w:gridCol w:w="2883"/>
        <w:gridCol w:w="3092"/>
      </w:tblGrid>
      <w:tr w:rsidR="00B534D4" w14:paraId="136EE2A0" w14:textId="77777777">
        <w:tc>
          <w:tcPr>
            <w:tcW w:w="4450" w:type="dxa"/>
            <w:shd w:val="clear" w:color="auto" w:fill="FFFFFF"/>
            <w:vAlign w:val="center"/>
          </w:tcPr>
          <w:p w14:paraId="44199350" w14:textId="77777777" w:rsidR="00B534D4" w:rsidRDefault="00D1486F">
            <w:pPr>
              <w:snapToGrid w:val="0"/>
            </w:pPr>
            <w:r>
              <w:rPr>
                <w:rFonts w:ascii="Tahoma" w:hAnsi="Tahoma" w:cs="Tahoma"/>
                <w:b/>
                <w:bCs/>
                <w:sz w:val="21"/>
                <w:szCs w:val="21"/>
                <w:rPrChange w:id="70" w:author="Unknown Author" w:date="2020-09-04T10:44:00Z">
                  <w:rPr/>
                </w:rPrChange>
              </w:rPr>
              <w:t xml:space="preserve">DEMCO Group </w:t>
            </w:r>
            <w:r>
              <w:rPr>
                <w:rFonts w:ascii="Tahoma" w:hAnsi="Tahoma" w:cs="Tahoma"/>
                <w:bCs/>
                <w:sz w:val="21"/>
                <w:szCs w:val="21"/>
                <w:rPrChange w:id="71" w:author="Unknown Author" w:date="2020-09-04T10:44:00Z">
                  <w:rPr/>
                </w:rPrChange>
              </w:rPr>
              <w:t>(Investment Management)</w:t>
            </w:r>
            <w:r>
              <w:rPr>
                <w:rFonts w:ascii="Tahoma" w:hAnsi="Tahoma" w:cs="Tahoma"/>
                <w:b/>
                <w:bCs/>
                <w:sz w:val="21"/>
                <w:szCs w:val="21"/>
                <w:rPrChange w:id="72" w:author="Unknown Author" w:date="2020-09-04T10:44:00Z">
                  <w:rPr/>
                </w:rPrChange>
              </w:rPr>
              <w:t xml:space="preserve">, </w:t>
            </w:r>
          </w:p>
          <w:p w14:paraId="24353B81" w14:textId="592A6F96" w:rsidR="00B534D4" w:rsidRDefault="002E66F9">
            <w:pPr>
              <w:snapToGrid w:val="0"/>
              <w:rPr>
                <w:rFonts w:ascii="Tahoma" w:hAnsi="Tahoma" w:cs="Tahoma"/>
                <w:b/>
                <w:bCs/>
                <w:sz w:val="21"/>
                <w:szCs w:val="21"/>
              </w:rPr>
            </w:pPr>
            <w:r>
              <w:rPr>
                <w:rFonts w:ascii="Tahoma" w:hAnsi="Tahoma" w:cs="Tahoma"/>
                <w:b/>
                <w:bCs/>
                <w:sz w:val="21"/>
                <w:szCs w:val="21"/>
                <w:lang w:val="el-GR"/>
              </w:rPr>
              <w:t>Διαχειριστής Συστημάτων</w:t>
            </w:r>
            <w:r>
              <w:rPr>
                <w:rFonts w:ascii="Tahoma" w:hAnsi="Tahoma" w:cs="Tahoma"/>
                <w:b/>
                <w:bCs/>
                <w:sz w:val="21"/>
                <w:szCs w:val="21"/>
                <w:lang w:val="el-GR"/>
              </w:rPr>
              <w:t xml:space="preserve"> &amp; Βάσεων Δεδομένων</w:t>
            </w:r>
          </w:p>
        </w:tc>
        <w:tc>
          <w:tcPr>
            <w:tcW w:w="2883" w:type="dxa"/>
            <w:shd w:val="clear" w:color="auto" w:fill="FFFFFF"/>
            <w:vAlign w:val="center"/>
          </w:tcPr>
          <w:p w14:paraId="29389CBB" w14:textId="7B4C1B17" w:rsidR="00B534D4" w:rsidRPr="007828D6" w:rsidRDefault="007828D6">
            <w:pPr>
              <w:snapToGrid w:val="0"/>
              <w:rPr>
                <w:rFonts w:ascii="Tahoma" w:hAnsi="Tahoma" w:cs="Tahoma"/>
                <w:b/>
                <w:bCs/>
                <w:sz w:val="21"/>
                <w:szCs w:val="21"/>
                <w:lang w:val="el-GR"/>
              </w:rPr>
            </w:pPr>
            <w:r>
              <w:rPr>
                <w:rFonts w:ascii="Tahoma" w:hAnsi="Tahoma" w:cs="Tahoma"/>
                <w:b/>
                <w:bCs/>
                <w:sz w:val="21"/>
                <w:szCs w:val="21"/>
                <w:lang w:val="el-GR"/>
              </w:rPr>
              <w:t>Αθήνα</w:t>
            </w:r>
            <w:r w:rsidR="00D1486F">
              <w:rPr>
                <w:rFonts w:ascii="Tahoma" w:hAnsi="Tahoma" w:cs="Tahoma"/>
                <w:b/>
                <w:bCs/>
                <w:sz w:val="21"/>
                <w:szCs w:val="21"/>
                <w:rPrChange w:id="73" w:author="Unknown Author" w:date="2020-09-04T10:44:00Z">
                  <w:rPr/>
                </w:rPrChange>
              </w:rPr>
              <w:t xml:space="preserve">, </w:t>
            </w:r>
            <w:r>
              <w:rPr>
                <w:rFonts w:ascii="Tahoma" w:hAnsi="Tahoma" w:cs="Tahoma"/>
                <w:b/>
                <w:bCs/>
                <w:sz w:val="21"/>
                <w:szCs w:val="21"/>
                <w:lang w:val="el-GR"/>
              </w:rPr>
              <w:t>Ελλάδα</w:t>
            </w:r>
          </w:p>
        </w:tc>
        <w:tc>
          <w:tcPr>
            <w:tcW w:w="3092" w:type="dxa"/>
            <w:shd w:val="clear" w:color="auto" w:fill="FFFFFF"/>
            <w:vAlign w:val="center"/>
          </w:tcPr>
          <w:p w14:paraId="7BE175BE" w14:textId="3F99F1CB" w:rsidR="00B534D4" w:rsidRDefault="007828D6">
            <w:pPr>
              <w:snapToGrid w:val="0"/>
              <w:ind w:left="720" w:hanging="360"/>
              <w:jc w:val="right"/>
              <w:rPr>
                <w:rFonts w:ascii="Tahoma" w:hAnsi="Tahoma" w:cs="Tahoma"/>
                <w:b/>
                <w:bCs/>
                <w:sz w:val="21"/>
                <w:szCs w:val="21"/>
              </w:rPr>
            </w:pPr>
            <w:r>
              <w:rPr>
                <w:rFonts w:ascii="Tahoma" w:hAnsi="Tahoma" w:cs="Tahoma"/>
                <w:b/>
                <w:bCs/>
                <w:sz w:val="21"/>
                <w:szCs w:val="21"/>
                <w:lang w:val="el-GR"/>
              </w:rPr>
              <w:t>Νοε</w:t>
            </w:r>
            <w:r w:rsidR="00D1486F">
              <w:rPr>
                <w:rFonts w:ascii="Tahoma" w:hAnsi="Tahoma" w:cs="Tahoma"/>
                <w:b/>
                <w:bCs/>
                <w:sz w:val="21"/>
                <w:szCs w:val="21"/>
                <w:rPrChange w:id="74" w:author="Unknown Author" w:date="2020-09-04T10:44:00Z">
                  <w:rPr/>
                </w:rPrChange>
              </w:rPr>
              <w:t xml:space="preserve"> 2005 – </w:t>
            </w:r>
            <w:r>
              <w:rPr>
                <w:rFonts w:ascii="Tahoma" w:hAnsi="Tahoma" w:cs="Tahoma"/>
                <w:b/>
                <w:bCs/>
                <w:sz w:val="21"/>
                <w:szCs w:val="21"/>
                <w:lang w:val="el-GR"/>
              </w:rPr>
              <w:t>Αυγ</w:t>
            </w:r>
            <w:r w:rsidR="00D1486F">
              <w:rPr>
                <w:rFonts w:ascii="Tahoma" w:hAnsi="Tahoma" w:cs="Tahoma"/>
                <w:b/>
                <w:bCs/>
                <w:sz w:val="21"/>
                <w:szCs w:val="21"/>
                <w:rPrChange w:id="75" w:author="Unknown Author" w:date="2020-09-04T10:44:00Z">
                  <w:rPr/>
                </w:rPrChange>
              </w:rPr>
              <w:t xml:space="preserve"> 2007</w:t>
            </w:r>
          </w:p>
        </w:tc>
      </w:tr>
    </w:tbl>
    <w:p w14:paraId="1FF8DD7B" w14:textId="6E160A0B" w:rsidR="00B534D4" w:rsidRPr="00B45157" w:rsidRDefault="00B45157">
      <w:pPr>
        <w:numPr>
          <w:ilvl w:val="0"/>
          <w:numId w:val="5"/>
        </w:numPr>
        <w:rPr>
          <w:lang w:val="el-GR"/>
        </w:rPr>
      </w:pPr>
      <w:r w:rsidRPr="00B45157">
        <w:rPr>
          <w:rFonts w:ascii="Tahoma" w:hAnsi="Tahoma" w:cs="Tahoma"/>
          <w:sz w:val="21"/>
          <w:szCs w:val="21"/>
          <w:lang w:val="el-GR"/>
        </w:rPr>
        <w:t xml:space="preserve">Διαχειριστής συστήματος και βάσης δεδομένων στο Τμήμα Πληροφορικής. Μέλος μιας ομάδας που αποτελείται από τον τεχνικό </w:t>
      </w:r>
      <w:r w:rsidR="00420675">
        <w:rPr>
          <w:rFonts w:ascii="Tahoma" w:hAnsi="Tahoma" w:cs="Tahoma"/>
          <w:sz w:val="21"/>
          <w:szCs w:val="21"/>
          <w:lang w:val="el-GR"/>
        </w:rPr>
        <w:t>προϊστάμενο</w:t>
      </w:r>
      <w:r w:rsidRPr="00B45157">
        <w:rPr>
          <w:rFonts w:ascii="Tahoma" w:hAnsi="Tahoma" w:cs="Tahoma"/>
          <w:sz w:val="21"/>
          <w:szCs w:val="21"/>
          <w:lang w:val="el-GR"/>
        </w:rPr>
        <w:t xml:space="preserve"> και έναν ακόμη διαχειριστή στο Τμήμα Πληροφορικής</w:t>
      </w:r>
      <w:ins w:id="76" w:author="Unknown Author" w:date="2020-09-03T22:10:00Z">
        <w:r w:rsidR="00D1486F" w:rsidRPr="00B45157">
          <w:rPr>
            <w:rFonts w:ascii="Tahoma" w:hAnsi="Tahoma" w:cs="Tahoma"/>
            <w:sz w:val="21"/>
            <w:szCs w:val="21"/>
            <w:lang w:val="el-GR"/>
          </w:rPr>
          <w:t>.</w:t>
        </w:r>
      </w:ins>
    </w:p>
    <w:p w14:paraId="29558ADB" w14:textId="6A9FBF55" w:rsidR="00B534D4" w:rsidRPr="003B7329" w:rsidRDefault="00D1486F">
      <w:pPr>
        <w:numPr>
          <w:ilvl w:val="0"/>
          <w:numId w:val="5"/>
        </w:numPr>
        <w:rPr>
          <w:lang w:val="el-GR"/>
        </w:rPr>
      </w:pPr>
      <w:del w:id="77" w:author="Unknown Author" w:date="2020-09-03T22:10:00Z">
        <w:r>
          <w:rPr>
            <w:rFonts w:ascii="Tahoma" w:hAnsi="Tahoma" w:cs="Tahoma"/>
            <w:sz w:val="21"/>
            <w:szCs w:val="21"/>
          </w:rPr>
          <w:delText>Member</w:delText>
        </w:r>
        <w:r w:rsidRPr="003B7329">
          <w:rPr>
            <w:rFonts w:ascii="Tahoma" w:hAnsi="Tahoma" w:cs="Tahoma"/>
            <w:sz w:val="21"/>
            <w:szCs w:val="21"/>
            <w:lang w:val="el-GR"/>
          </w:rPr>
          <w:delText xml:space="preserve"> </w:delText>
        </w:r>
        <w:r>
          <w:rPr>
            <w:rFonts w:ascii="Tahoma" w:hAnsi="Tahoma" w:cs="Tahoma"/>
            <w:sz w:val="21"/>
            <w:szCs w:val="21"/>
          </w:rPr>
          <w:delText>of</w:delText>
        </w:r>
        <w:r w:rsidRPr="003B7329">
          <w:rPr>
            <w:rFonts w:ascii="Tahoma" w:hAnsi="Tahoma" w:cs="Tahoma"/>
            <w:sz w:val="21"/>
            <w:szCs w:val="21"/>
            <w:lang w:val="el-GR"/>
          </w:rPr>
          <w:delText xml:space="preserve"> </w:delText>
        </w:r>
        <w:r>
          <w:rPr>
            <w:rFonts w:ascii="Tahoma" w:hAnsi="Tahoma" w:cs="Tahoma"/>
            <w:sz w:val="21"/>
            <w:szCs w:val="21"/>
          </w:rPr>
          <w:delText>a</w:delText>
        </w:r>
        <w:r w:rsidRPr="003B7329">
          <w:rPr>
            <w:rFonts w:ascii="Tahoma" w:hAnsi="Tahoma" w:cs="Tahoma"/>
            <w:sz w:val="21"/>
            <w:szCs w:val="21"/>
            <w:lang w:val="el-GR"/>
          </w:rPr>
          <w:delText xml:space="preserve"> </w:delText>
        </w:r>
        <w:r>
          <w:rPr>
            <w:rFonts w:ascii="Tahoma" w:hAnsi="Tahoma" w:cs="Tahoma"/>
            <w:sz w:val="21"/>
            <w:szCs w:val="21"/>
          </w:rPr>
          <w:delText>group</w:delText>
        </w:r>
        <w:r w:rsidRPr="003B7329">
          <w:rPr>
            <w:rFonts w:ascii="Tahoma" w:hAnsi="Tahoma" w:cs="Tahoma"/>
            <w:sz w:val="21"/>
            <w:szCs w:val="21"/>
            <w:lang w:val="el-GR"/>
          </w:rPr>
          <w:delText xml:space="preserve"> </w:delText>
        </w:r>
        <w:r>
          <w:rPr>
            <w:rFonts w:ascii="Tahoma" w:hAnsi="Tahoma" w:cs="Tahoma"/>
            <w:sz w:val="21"/>
            <w:szCs w:val="21"/>
          </w:rPr>
          <w:delText>of</w:delText>
        </w:r>
        <w:r w:rsidRPr="003B7329">
          <w:rPr>
            <w:rFonts w:ascii="Tahoma" w:hAnsi="Tahoma" w:cs="Tahoma"/>
            <w:sz w:val="21"/>
            <w:szCs w:val="21"/>
            <w:lang w:val="el-GR"/>
          </w:rPr>
          <w:delText xml:space="preserve"> </w:delText>
        </w:r>
        <w:r>
          <w:rPr>
            <w:rFonts w:ascii="Tahoma" w:hAnsi="Tahoma" w:cs="Tahoma"/>
            <w:sz w:val="21"/>
            <w:szCs w:val="21"/>
          </w:rPr>
          <w:delText>the</w:delText>
        </w:r>
        <w:r w:rsidRPr="003B7329">
          <w:rPr>
            <w:rFonts w:ascii="Tahoma" w:hAnsi="Tahoma" w:cs="Tahoma"/>
            <w:sz w:val="21"/>
            <w:szCs w:val="21"/>
            <w:lang w:val="el-GR"/>
          </w:rPr>
          <w:delText xml:space="preserve"> </w:delText>
        </w:r>
        <w:r>
          <w:rPr>
            <w:rFonts w:ascii="Tahoma" w:hAnsi="Tahoma" w:cs="Tahoma"/>
            <w:sz w:val="21"/>
            <w:szCs w:val="21"/>
          </w:rPr>
          <w:delText>technical</w:delText>
        </w:r>
        <w:r w:rsidRPr="003B7329">
          <w:rPr>
            <w:rFonts w:ascii="Tahoma" w:hAnsi="Tahoma" w:cs="Tahoma"/>
            <w:sz w:val="21"/>
            <w:szCs w:val="21"/>
            <w:lang w:val="el-GR"/>
          </w:rPr>
          <w:delText xml:space="preserve"> </w:delText>
        </w:r>
        <w:r>
          <w:rPr>
            <w:rFonts w:ascii="Tahoma" w:hAnsi="Tahoma" w:cs="Tahoma"/>
            <w:sz w:val="21"/>
            <w:szCs w:val="21"/>
          </w:rPr>
          <w:delText>supervisor</w:delText>
        </w:r>
        <w:r w:rsidRPr="003B7329">
          <w:rPr>
            <w:rFonts w:ascii="Tahoma" w:hAnsi="Tahoma" w:cs="Tahoma"/>
            <w:sz w:val="21"/>
            <w:szCs w:val="21"/>
            <w:lang w:val="el-GR"/>
          </w:rPr>
          <w:delText xml:space="preserve"> </w:delText>
        </w:r>
        <w:r>
          <w:rPr>
            <w:rFonts w:ascii="Tahoma" w:hAnsi="Tahoma" w:cs="Tahoma"/>
            <w:sz w:val="21"/>
            <w:szCs w:val="21"/>
          </w:rPr>
          <w:delText>and</w:delText>
        </w:r>
        <w:r w:rsidRPr="003B7329">
          <w:rPr>
            <w:rFonts w:ascii="Tahoma" w:hAnsi="Tahoma" w:cs="Tahoma"/>
            <w:sz w:val="21"/>
            <w:szCs w:val="21"/>
            <w:lang w:val="el-GR"/>
          </w:rPr>
          <w:delText xml:space="preserve"> </w:delText>
        </w:r>
        <w:r>
          <w:rPr>
            <w:rFonts w:ascii="Tahoma" w:hAnsi="Tahoma" w:cs="Tahoma"/>
            <w:sz w:val="21"/>
            <w:szCs w:val="21"/>
          </w:rPr>
          <w:delText>one</w:delText>
        </w:r>
        <w:r w:rsidRPr="003B7329">
          <w:rPr>
            <w:rFonts w:ascii="Tahoma" w:hAnsi="Tahoma" w:cs="Tahoma"/>
            <w:sz w:val="21"/>
            <w:szCs w:val="21"/>
            <w:lang w:val="el-GR"/>
          </w:rPr>
          <w:delText xml:space="preserve"> </w:delText>
        </w:r>
        <w:r>
          <w:rPr>
            <w:rFonts w:ascii="Tahoma" w:hAnsi="Tahoma" w:cs="Tahoma"/>
            <w:sz w:val="21"/>
            <w:szCs w:val="21"/>
          </w:rPr>
          <w:delText>more</w:delText>
        </w:r>
        <w:r w:rsidRPr="003B7329">
          <w:rPr>
            <w:rFonts w:ascii="Tahoma" w:hAnsi="Tahoma" w:cs="Tahoma"/>
            <w:sz w:val="21"/>
            <w:szCs w:val="21"/>
            <w:lang w:val="el-GR"/>
          </w:rPr>
          <w:delText xml:space="preserve"> </w:delText>
        </w:r>
        <w:r>
          <w:rPr>
            <w:rFonts w:ascii="Tahoma" w:hAnsi="Tahoma" w:cs="Tahoma"/>
            <w:sz w:val="21"/>
            <w:szCs w:val="21"/>
          </w:rPr>
          <w:delText>administrator</w:delText>
        </w:r>
        <w:r w:rsidRPr="003B7329">
          <w:rPr>
            <w:rFonts w:ascii="Tahoma" w:hAnsi="Tahoma" w:cs="Tahoma"/>
            <w:sz w:val="21"/>
            <w:szCs w:val="21"/>
            <w:lang w:val="el-GR"/>
          </w:rPr>
          <w:delText>.</w:delText>
        </w:r>
      </w:del>
      <w:r w:rsidR="003B7329">
        <w:rPr>
          <w:rFonts w:ascii="Tahoma" w:hAnsi="Tahoma" w:cs="Tahoma"/>
          <w:sz w:val="21"/>
          <w:szCs w:val="21"/>
          <w:lang w:val="el-GR"/>
        </w:rPr>
        <w:t>Συντηρούσα</w:t>
      </w:r>
      <w:r w:rsidR="003B7329" w:rsidRPr="003B7329">
        <w:rPr>
          <w:rFonts w:ascii="Tahoma" w:hAnsi="Tahoma" w:cs="Tahoma"/>
          <w:sz w:val="21"/>
          <w:szCs w:val="21"/>
          <w:lang w:val="el-GR"/>
        </w:rPr>
        <w:t xml:space="preserve"> την υποδομή δικτύου της εταιρείας, όπως </w:t>
      </w:r>
      <w:r w:rsidR="003B7329">
        <w:rPr>
          <w:rFonts w:ascii="Tahoma" w:hAnsi="Tahoma" w:cs="Tahoma"/>
          <w:sz w:val="21"/>
          <w:szCs w:val="21"/>
          <w:lang w:val="en-US"/>
        </w:rPr>
        <w:t>switches</w:t>
      </w:r>
      <w:r w:rsidR="003B7329" w:rsidRPr="003B7329">
        <w:rPr>
          <w:rFonts w:ascii="Tahoma" w:hAnsi="Tahoma" w:cs="Tahoma"/>
          <w:sz w:val="21"/>
          <w:szCs w:val="21"/>
          <w:lang w:val="el-GR"/>
        </w:rPr>
        <w:t xml:space="preserve"> και </w:t>
      </w:r>
      <w:r w:rsidR="003B7329">
        <w:rPr>
          <w:rFonts w:ascii="Tahoma" w:hAnsi="Tahoma" w:cs="Tahoma"/>
          <w:sz w:val="21"/>
          <w:szCs w:val="21"/>
          <w:lang w:val="en-US"/>
        </w:rPr>
        <w:t>routers</w:t>
      </w:r>
      <w:r w:rsidR="003B7329" w:rsidRPr="003B7329">
        <w:rPr>
          <w:rFonts w:ascii="Tahoma" w:hAnsi="Tahoma" w:cs="Tahoma"/>
          <w:sz w:val="21"/>
          <w:szCs w:val="21"/>
          <w:lang w:val="el-GR"/>
        </w:rPr>
        <w:t xml:space="preserve"> και </w:t>
      </w:r>
      <w:r w:rsidR="003B7329">
        <w:rPr>
          <w:rFonts w:ascii="Tahoma" w:hAnsi="Tahoma" w:cs="Tahoma"/>
          <w:sz w:val="21"/>
          <w:szCs w:val="21"/>
          <w:lang w:val="el-GR"/>
        </w:rPr>
        <w:t xml:space="preserve">έκανα </w:t>
      </w:r>
      <w:r w:rsidR="003B7329" w:rsidRPr="003B7329">
        <w:rPr>
          <w:rFonts w:ascii="Tahoma" w:hAnsi="Tahoma" w:cs="Tahoma"/>
          <w:sz w:val="21"/>
          <w:szCs w:val="21"/>
          <w:lang w:val="el-GR"/>
        </w:rPr>
        <w:t>διάγνωση</w:t>
      </w:r>
      <w:r w:rsidR="003B7329" w:rsidRPr="003B7329">
        <w:rPr>
          <w:rFonts w:ascii="Tahoma" w:hAnsi="Tahoma" w:cs="Tahoma"/>
          <w:sz w:val="21"/>
          <w:szCs w:val="21"/>
          <w:lang w:val="el-GR"/>
        </w:rPr>
        <w:t xml:space="preserve"> τυχόν </w:t>
      </w:r>
      <w:r w:rsidR="00880969" w:rsidRPr="003B7329">
        <w:rPr>
          <w:rFonts w:ascii="Tahoma" w:hAnsi="Tahoma" w:cs="Tahoma"/>
          <w:sz w:val="21"/>
          <w:szCs w:val="21"/>
          <w:lang w:val="el-GR"/>
        </w:rPr>
        <w:t>προβλημάτ</w:t>
      </w:r>
      <w:r w:rsidR="00880969">
        <w:rPr>
          <w:rFonts w:ascii="Tahoma" w:hAnsi="Tahoma" w:cs="Tahoma"/>
          <w:sz w:val="21"/>
          <w:szCs w:val="21"/>
          <w:lang w:val="el-GR"/>
        </w:rPr>
        <w:t>ων</w:t>
      </w:r>
      <w:r w:rsidR="006048E7">
        <w:rPr>
          <w:rFonts w:ascii="Tahoma" w:hAnsi="Tahoma" w:cs="Tahoma"/>
          <w:sz w:val="21"/>
          <w:szCs w:val="21"/>
          <w:lang w:val="el-GR"/>
        </w:rPr>
        <w:t xml:space="preserve"> σύμφωνα</w:t>
      </w:r>
      <w:r w:rsidR="003B7329" w:rsidRPr="003B7329">
        <w:rPr>
          <w:rFonts w:ascii="Tahoma" w:hAnsi="Tahoma" w:cs="Tahoma"/>
          <w:sz w:val="21"/>
          <w:szCs w:val="21"/>
          <w:lang w:val="el-GR"/>
        </w:rPr>
        <w:t xml:space="preserve"> με τη συμπεριφορά των </w:t>
      </w:r>
      <w:r w:rsidR="006048E7">
        <w:rPr>
          <w:rFonts w:ascii="Tahoma" w:hAnsi="Tahoma" w:cs="Tahoma"/>
          <w:sz w:val="21"/>
          <w:szCs w:val="21"/>
          <w:lang w:val="el-GR"/>
        </w:rPr>
        <w:t>Η/Υ</w:t>
      </w:r>
      <w:ins w:id="78" w:author="Unknown Author" w:date="2020-09-03T22:10:00Z">
        <w:r w:rsidRPr="003B7329">
          <w:rPr>
            <w:rFonts w:ascii="Tahoma" w:hAnsi="Tahoma" w:cs="Tahoma"/>
            <w:sz w:val="21"/>
            <w:szCs w:val="21"/>
            <w:lang w:val="el-GR"/>
          </w:rPr>
          <w:t>.</w:t>
        </w:r>
      </w:ins>
    </w:p>
    <w:p w14:paraId="51BCBEDC" w14:textId="5D1CBE7E" w:rsidR="00B534D4" w:rsidRPr="001802EE" w:rsidRDefault="00D1486F">
      <w:pPr>
        <w:numPr>
          <w:ilvl w:val="0"/>
          <w:numId w:val="5"/>
        </w:numPr>
        <w:jc w:val="both"/>
        <w:rPr>
          <w:lang w:val="el-GR"/>
        </w:rPr>
      </w:pPr>
      <w:del w:id="79" w:author="Unknown Author" w:date="2020-09-03T22:10:00Z">
        <w:r>
          <w:rPr>
            <w:rFonts w:ascii="Tahoma" w:hAnsi="Tahoma" w:cs="Tahoma"/>
            <w:sz w:val="21"/>
            <w:szCs w:val="21"/>
          </w:rPr>
          <w:delText>Maintained</w:delText>
        </w:r>
        <w:r w:rsidRPr="001802EE">
          <w:rPr>
            <w:rFonts w:ascii="Tahoma" w:hAnsi="Tahoma" w:cs="Tahoma"/>
            <w:sz w:val="21"/>
            <w:szCs w:val="21"/>
            <w:lang w:val="el-GR"/>
          </w:rPr>
          <w:delText xml:space="preserve"> </w:delText>
        </w:r>
        <w:r>
          <w:rPr>
            <w:rFonts w:ascii="Tahoma" w:hAnsi="Tahoma" w:cs="Tahoma"/>
            <w:sz w:val="21"/>
            <w:szCs w:val="21"/>
          </w:rPr>
          <w:delText>the</w:delText>
        </w:r>
        <w:r w:rsidRPr="001802EE">
          <w:rPr>
            <w:rFonts w:ascii="Tahoma" w:hAnsi="Tahoma" w:cs="Tahoma"/>
            <w:sz w:val="21"/>
            <w:szCs w:val="21"/>
            <w:lang w:val="el-GR"/>
          </w:rPr>
          <w:delText xml:space="preserve"> </w:delText>
        </w:r>
        <w:r>
          <w:rPr>
            <w:rFonts w:ascii="Tahoma" w:hAnsi="Tahoma" w:cs="Tahoma"/>
            <w:sz w:val="21"/>
            <w:szCs w:val="21"/>
          </w:rPr>
          <w:delText>network</w:delText>
        </w:r>
        <w:r w:rsidRPr="001802EE">
          <w:rPr>
            <w:rFonts w:ascii="Tahoma" w:hAnsi="Tahoma" w:cs="Tahoma"/>
            <w:sz w:val="21"/>
            <w:szCs w:val="21"/>
            <w:lang w:val="el-GR"/>
          </w:rPr>
          <w:delText xml:space="preserve"> </w:delText>
        </w:r>
        <w:r>
          <w:rPr>
            <w:rFonts w:ascii="Tahoma" w:hAnsi="Tahoma" w:cs="Tahoma"/>
            <w:sz w:val="21"/>
            <w:szCs w:val="21"/>
          </w:rPr>
          <w:delText>infrastructure</w:delText>
        </w:r>
        <w:r w:rsidRPr="001802EE">
          <w:rPr>
            <w:rFonts w:ascii="Tahoma" w:hAnsi="Tahoma" w:cs="Tahoma"/>
            <w:sz w:val="21"/>
            <w:szCs w:val="21"/>
            <w:lang w:val="el-GR"/>
          </w:rPr>
          <w:delText xml:space="preserve"> </w:delText>
        </w:r>
        <w:r>
          <w:rPr>
            <w:rFonts w:ascii="Tahoma" w:hAnsi="Tahoma" w:cs="Tahoma"/>
            <w:sz w:val="21"/>
            <w:szCs w:val="21"/>
          </w:rPr>
          <w:delText>of</w:delText>
        </w:r>
        <w:r w:rsidRPr="001802EE">
          <w:rPr>
            <w:rFonts w:ascii="Tahoma" w:hAnsi="Tahoma" w:cs="Tahoma"/>
            <w:sz w:val="21"/>
            <w:szCs w:val="21"/>
            <w:lang w:val="el-GR"/>
          </w:rPr>
          <w:delText xml:space="preserve"> </w:delText>
        </w:r>
        <w:r>
          <w:rPr>
            <w:rFonts w:ascii="Tahoma" w:hAnsi="Tahoma" w:cs="Tahoma"/>
            <w:sz w:val="21"/>
            <w:szCs w:val="21"/>
          </w:rPr>
          <w:delText>the</w:delText>
        </w:r>
        <w:r w:rsidRPr="001802EE">
          <w:rPr>
            <w:rFonts w:ascii="Tahoma" w:hAnsi="Tahoma" w:cs="Tahoma"/>
            <w:sz w:val="21"/>
            <w:szCs w:val="21"/>
            <w:lang w:val="el-GR"/>
          </w:rPr>
          <w:delText xml:space="preserve"> </w:delText>
        </w:r>
        <w:r>
          <w:rPr>
            <w:rFonts w:ascii="Tahoma" w:hAnsi="Tahoma" w:cs="Tahoma"/>
            <w:sz w:val="21"/>
            <w:szCs w:val="21"/>
          </w:rPr>
          <w:delText>company</w:delText>
        </w:r>
        <w:r w:rsidRPr="001802EE">
          <w:rPr>
            <w:rFonts w:ascii="Tahoma" w:hAnsi="Tahoma" w:cs="Tahoma"/>
            <w:sz w:val="21"/>
            <w:szCs w:val="21"/>
            <w:lang w:val="el-GR"/>
          </w:rPr>
          <w:delText xml:space="preserve"> </w:delText>
        </w:r>
        <w:r>
          <w:rPr>
            <w:rFonts w:ascii="Tahoma" w:hAnsi="Tahoma" w:cs="Tahoma"/>
            <w:sz w:val="21"/>
            <w:szCs w:val="21"/>
          </w:rPr>
          <w:delText>such</w:delText>
        </w:r>
        <w:r w:rsidRPr="001802EE">
          <w:rPr>
            <w:rFonts w:ascii="Tahoma" w:hAnsi="Tahoma" w:cs="Tahoma"/>
            <w:sz w:val="21"/>
            <w:szCs w:val="21"/>
            <w:lang w:val="el-GR"/>
          </w:rPr>
          <w:delText xml:space="preserve"> </w:delText>
        </w:r>
        <w:r>
          <w:rPr>
            <w:rFonts w:ascii="Tahoma" w:hAnsi="Tahoma" w:cs="Tahoma"/>
            <w:sz w:val="21"/>
            <w:szCs w:val="21"/>
          </w:rPr>
          <w:delText>as</w:delText>
        </w:r>
        <w:r w:rsidRPr="001802EE">
          <w:rPr>
            <w:rFonts w:ascii="Tahoma" w:hAnsi="Tahoma" w:cs="Tahoma"/>
            <w:sz w:val="21"/>
            <w:szCs w:val="21"/>
            <w:lang w:val="el-GR"/>
          </w:rPr>
          <w:delText xml:space="preserve"> </w:delText>
        </w:r>
        <w:r>
          <w:rPr>
            <w:rFonts w:ascii="Tahoma" w:hAnsi="Tahoma" w:cs="Tahoma"/>
            <w:sz w:val="21"/>
            <w:szCs w:val="21"/>
          </w:rPr>
          <w:delText>switches</w:delText>
        </w:r>
        <w:r w:rsidRPr="001802EE">
          <w:rPr>
            <w:rFonts w:ascii="Tahoma" w:hAnsi="Tahoma" w:cs="Tahoma"/>
            <w:sz w:val="21"/>
            <w:szCs w:val="21"/>
            <w:lang w:val="el-GR"/>
          </w:rPr>
          <w:delText xml:space="preserve"> </w:delText>
        </w:r>
        <w:r>
          <w:rPr>
            <w:rFonts w:ascii="Tahoma" w:hAnsi="Tahoma" w:cs="Tahoma"/>
            <w:sz w:val="21"/>
            <w:szCs w:val="21"/>
          </w:rPr>
          <w:delText>and</w:delText>
        </w:r>
        <w:r w:rsidRPr="001802EE">
          <w:rPr>
            <w:rFonts w:ascii="Tahoma" w:hAnsi="Tahoma" w:cs="Tahoma"/>
            <w:sz w:val="21"/>
            <w:szCs w:val="21"/>
            <w:lang w:val="el-GR"/>
          </w:rPr>
          <w:delText xml:space="preserve"> </w:delText>
        </w:r>
        <w:r>
          <w:rPr>
            <w:rFonts w:ascii="Tahoma" w:hAnsi="Tahoma" w:cs="Tahoma"/>
            <w:sz w:val="21"/>
            <w:szCs w:val="21"/>
          </w:rPr>
          <w:delText>routers</w:delText>
        </w:r>
        <w:r w:rsidRPr="001802EE">
          <w:rPr>
            <w:rFonts w:ascii="Tahoma" w:hAnsi="Tahoma" w:cs="Tahoma"/>
            <w:sz w:val="21"/>
            <w:szCs w:val="21"/>
            <w:lang w:val="el-GR"/>
          </w:rPr>
          <w:delText xml:space="preserve"> </w:delText>
        </w:r>
        <w:r>
          <w:rPr>
            <w:rFonts w:ascii="Tahoma" w:hAnsi="Tahoma" w:cs="Tahoma"/>
            <w:sz w:val="21"/>
            <w:szCs w:val="21"/>
          </w:rPr>
          <w:delText>and</w:delText>
        </w:r>
        <w:r w:rsidRPr="001802EE">
          <w:rPr>
            <w:rFonts w:ascii="Tahoma" w:hAnsi="Tahoma" w:cs="Tahoma"/>
            <w:sz w:val="21"/>
            <w:szCs w:val="21"/>
            <w:lang w:val="el-GR"/>
          </w:rPr>
          <w:delText xml:space="preserve"> </w:delText>
        </w:r>
        <w:r>
          <w:rPr>
            <w:rFonts w:ascii="Tahoma" w:hAnsi="Tahoma" w:cs="Tahoma"/>
            <w:sz w:val="21"/>
            <w:szCs w:val="21"/>
          </w:rPr>
          <w:delText>diagnosed</w:delText>
        </w:r>
        <w:r w:rsidRPr="001802EE">
          <w:rPr>
            <w:rFonts w:ascii="Tahoma" w:hAnsi="Tahoma" w:cs="Tahoma"/>
            <w:sz w:val="21"/>
            <w:szCs w:val="21"/>
            <w:lang w:val="el-GR"/>
          </w:rPr>
          <w:delText xml:space="preserve"> </w:delText>
        </w:r>
        <w:r>
          <w:rPr>
            <w:rFonts w:ascii="Tahoma" w:hAnsi="Tahoma" w:cs="Tahoma"/>
            <w:sz w:val="21"/>
            <w:szCs w:val="21"/>
          </w:rPr>
          <w:delText>any</w:delText>
        </w:r>
        <w:r w:rsidRPr="001802EE">
          <w:rPr>
            <w:rFonts w:ascii="Tahoma" w:hAnsi="Tahoma" w:cs="Tahoma"/>
            <w:sz w:val="21"/>
            <w:szCs w:val="21"/>
            <w:lang w:val="el-GR"/>
          </w:rPr>
          <w:delText xml:space="preserve"> </w:delText>
        </w:r>
        <w:r>
          <w:rPr>
            <w:rFonts w:ascii="Tahoma" w:hAnsi="Tahoma" w:cs="Tahoma"/>
            <w:sz w:val="21"/>
            <w:szCs w:val="21"/>
          </w:rPr>
          <w:delText>problems</w:delText>
        </w:r>
        <w:r w:rsidRPr="001802EE">
          <w:rPr>
            <w:rFonts w:ascii="Tahoma" w:hAnsi="Tahoma" w:cs="Tahoma"/>
            <w:sz w:val="21"/>
            <w:szCs w:val="21"/>
            <w:lang w:val="el-GR"/>
          </w:rPr>
          <w:delText xml:space="preserve"> </w:delText>
        </w:r>
        <w:r>
          <w:rPr>
            <w:rFonts w:ascii="Tahoma" w:hAnsi="Tahoma" w:cs="Tahoma"/>
            <w:sz w:val="21"/>
            <w:szCs w:val="21"/>
          </w:rPr>
          <w:delText>with</w:delText>
        </w:r>
        <w:r w:rsidRPr="001802EE">
          <w:rPr>
            <w:rFonts w:ascii="Tahoma" w:hAnsi="Tahoma" w:cs="Tahoma"/>
            <w:sz w:val="21"/>
            <w:szCs w:val="21"/>
            <w:lang w:val="el-GR"/>
          </w:rPr>
          <w:delText xml:space="preserve"> </w:delText>
        </w:r>
        <w:r>
          <w:rPr>
            <w:rFonts w:ascii="Tahoma" w:hAnsi="Tahoma" w:cs="Tahoma"/>
            <w:sz w:val="21"/>
            <w:szCs w:val="21"/>
          </w:rPr>
          <w:delText>the</w:delText>
        </w:r>
        <w:r w:rsidRPr="001802EE">
          <w:rPr>
            <w:rFonts w:ascii="Tahoma" w:hAnsi="Tahoma" w:cs="Tahoma"/>
            <w:sz w:val="21"/>
            <w:szCs w:val="21"/>
            <w:lang w:val="el-GR"/>
          </w:rPr>
          <w:delText xml:space="preserve"> </w:delText>
        </w:r>
        <w:r>
          <w:rPr>
            <w:rFonts w:ascii="Tahoma" w:hAnsi="Tahoma" w:cs="Tahoma"/>
            <w:sz w:val="21"/>
            <w:szCs w:val="21"/>
          </w:rPr>
          <w:delText>behaviour</w:delText>
        </w:r>
        <w:r w:rsidRPr="001802EE">
          <w:rPr>
            <w:rFonts w:ascii="Tahoma" w:hAnsi="Tahoma" w:cs="Tahoma"/>
            <w:sz w:val="21"/>
            <w:szCs w:val="21"/>
            <w:lang w:val="el-GR"/>
          </w:rPr>
          <w:delText xml:space="preserve"> </w:delText>
        </w:r>
        <w:r>
          <w:rPr>
            <w:rFonts w:ascii="Tahoma" w:hAnsi="Tahoma" w:cs="Tahoma"/>
            <w:sz w:val="21"/>
            <w:szCs w:val="21"/>
          </w:rPr>
          <w:delText>of</w:delText>
        </w:r>
        <w:r w:rsidRPr="001802EE">
          <w:rPr>
            <w:rFonts w:ascii="Tahoma" w:hAnsi="Tahoma" w:cs="Tahoma"/>
            <w:sz w:val="21"/>
            <w:szCs w:val="21"/>
            <w:lang w:val="el-GR"/>
          </w:rPr>
          <w:delText xml:space="preserve"> </w:delText>
        </w:r>
        <w:r>
          <w:rPr>
            <w:rFonts w:ascii="Tahoma" w:hAnsi="Tahoma" w:cs="Tahoma"/>
            <w:sz w:val="21"/>
            <w:szCs w:val="21"/>
          </w:rPr>
          <w:delText>the</w:delText>
        </w:r>
        <w:r w:rsidRPr="001802EE">
          <w:rPr>
            <w:rFonts w:ascii="Tahoma" w:hAnsi="Tahoma" w:cs="Tahoma"/>
            <w:sz w:val="21"/>
            <w:szCs w:val="21"/>
            <w:lang w:val="el-GR"/>
          </w:rPr>
          <w:delText xml:space="preserve"> </w:delText>
        </w:r>
        <w:r>
          <w:rPr>
            <w:rFonts w:ascii="Tahoma" w:hAnsi="Tahoma" w:cs="Tahoma"/>
            <w:sz w:val="21"/>
            <w:szCs w:val="21"/>
          </w:rPr>
          <w:delText>networked</w:delText>
        </w:r>
        <w:r w:rsidRPr="001802EE">
          <w:rPr>
            <w:rFonts w:ascii="Tahoma" w:hAnsi="Tahoma" w:cs="Tahoma"/>
            <w:sz w:val="21"/>
            <w:szCs w:val="21"/>
            <w:lang w:val="el-GR"/>
          </w:rPr>
          <w:delText>-</w:delText>
        </w:r>
        <w:r>
          <w:rPr>
            <w:rFonts w:ascii="Tahoma" w:hAnsi="Tahoma" w:cs="Tahoma"/>
            <w:sz w:val="21"/>
            <w:szCs w:val="21"/>
          </w:rPr>
          <w:delText>attached</w:delText>
        </w:r>
        <w:r w:rsidRPr="001802EE">
          <w:rPr>
            <w:rFonts w:ascii="Tahoma" w:hAnsi="Tahoma" w:cs="Tahoma"/>
            <w:sz w:val="21"/>
            <w:szCs w:val="21"/>
            <w:lang w:val="el-GR"/>
          </w:rPr>
          <w:delText xml:space="preserve"> </w:delText>
        </w:r>
        <w:r>
          <w:rPr>
            <w:rFonts w:ascii="Tahoma" w:hAnsi="Tahoma" w:cs="Tahoma"/>
            <w:sz w:val="21"/>
            <w:szCs w:val="21"/>
          </w:rPr>
          <w:delText>computers</w:delText>
        </w:r>
        <w:r w:rsidRPr="001802EE">
          <w:rPr>
            <w:rFonts w:ascii="Tahoma" w:hAnsi="Tahoma" w:cs="Tahoma"/>
            <w:sz w:val="21"/>
            <w:szCs w:val="21"/>
            <w:lang w:val="el-GR"/>
          </w:rPr>
          <w:delText>.</w:delText>
        </w:r>
      </w:del>
      <w:r w:rsidR="001802EE" w:rsidRPr="001802EE">
        <w:rPr>
          <w:rFonts w:ascii="Tahoma" w:hAnsi="Tahoma" w:cs="Tahoma"/>
          <w:sz w:val="21"/>
          <w:szCs w:val="21"/>
          <w:lang w:val="el-GR"/>
        </w:rPr>
        <w:t>Συμμετείχ</w:t>
      </w:r>
      <w:r w:rsidR="001802EE">
        <w:rPr>
          <w:rFonts w:ascii="Tahoma" w:hAnsi="Tahoma" w:cs="Tahoma"/>
          <w:sz w:val="21"/>
          <w:szCs w:val="21"/>
          <w:lang w:val="el-GR"/>
        </w:rPr>
        <w:t>α</w:t>
      </w:r>
      <w:r w:rsidR="001802EE" w:rsidRPr="001802EE">
        <w:rPr>
          <w:rFonts w:ascii="Tahoma" w:hAnsi="Tahoma" w:cs="Tahoma"/>
          <w:sz w:val="21"/>
          <w:szCs w:val="21"/>
          <w:lang w:val="el-GR"/>
        </w:rPr>
        <w:t xml:space="preserve"> στην προμήθεια νέου υλικού, </w:t>
      </w:r>
      <w:r w:rsidR="001802EE" w:rsidRPr="001802EE">
        <w:rPr>
          <w:rFonts w:ascii="Tahoma" w:hAnsi="Tahoma" w:cs="Tahoma"/>
          <w:sz w:val="21"/>
          <w:szCs w:val="21"/>
          <w:lang w:val="el-GR"/>
        </w:rPr>
        <w:t>ενημέρω</w:t>
      </w:r>
      <w:r w:rsidR="001802EE">
        <w:rPr>
          <w:rFonts w:ascii="Tahoma" w:hAnsi="Tahoma" w:cs="Tahoma"/>
          <w:sz w:val="21"/>
          <w:szCs w:val="21"/>
          <w:lang w:val="el-GR"/>
        </w:rPr>
        <w:t>ση</w:t>
      </w:r>
      <w:r w:rsidR="001802EE" w:rsidRPr="001802EE">
        <w:rPr>
          <w:rFonts w:ascii="Tahoma" w:hAnsi="Tahoma" w:cs="Tahoma"/>
          <w:sz w:val="21"/>
          <w:szCs w:val="21"/>
          <w:lang w:val="el-GR"/>
        </w:rPr>
        <w:t xml:space="preserve"> </w:t>
      </w:r>
      <w:r w:rsidR="001802EE">
        <w:rPr>
          <w:rFonts w:ascii="Tahoma" w:hAnsi="Tahoma" w:cs="Tahoma"/>
          <w:sz w:val="21"/>
          <w:szCs w:val="21"/>
          <w:lang w:val="el-GR"/>
        </w:rPr>
        <w:t>λειτουργικών συστημάτων</w:t>
      </w:r>
      <w:r w:rsidR="001802EE" w:rsidRPr="001802EE">
        <w:rPr>
          <w:rFonts w:ascii="Tahoma" w:hAnsi="Tahoma" w:cs="Tahoma"/>
          <w:sz w:val="21"/>
          <w:szCs w:val="21"/>
          <w:lang w:val="el-GR"/>
        </w:rPr>
        <w:t>, παρουσίασ</w:t>
      </w:r>
      <w:r w:rsidR="001802EE">
        <w:rPr>
          <w:rFonts w:ascii="Tahoma" w:hAnsi="Tahoma" w:cs="Tahoma"/>
          <w:sz w:val="21"/>
          <w:szCs w:val="21"/>
          <w:lang w:val="el-GR"/>
        </w:rPr>
        <w:t>η</w:t>
      </w:r>
      <w:r w:rsidR="001802EE" w:rsidRPr="001802EE">
        <w:rPr>
          <w:rFonts w:ascii="Tahoma" w:hAnsi="Tahoma" w:cs="Tahoma"/>
          <w:sz w:val="21"/>
          <w:szCs w:val="21"/>
          <w:lang w:val="el-GR"/>
        </w:rPr>
        <w:t xml:space="preserve"> νέ</w:t>
      </w:r>
      <w:r w:rsidR="001802EE">
        <w:rPr>
          <w:rFonts w:ascii="Tahoma" w:hAnsi="Tahoma" w:cs="Tahoma"/>
          <w:sz w:val="21"/>
          <w:szCs w:val="21"/>
          <w:lang w:val="el-GR"/>
        </w:rPr>
        <w:t>ων</w:t>
      </w:r>
      <w:r w:rsidR="001802EE" w:rsidRPr="001802EE">
        <w:rPr>
          <w:rFonts w:ascii="Tahoma" w:hAnsi="Tahoma" w:cs="Tahoma"/>
          <w:sz w:val="21"/>
          <w:szCs w:val="21"/>
          <w:lang w:val="el-GR"/>
        </w:rPr>
        <w:t xml:space="preserve"> εγκαταστάσε</w:t>
      </w:r>
      <w:r w:rsidR="001802EE">
        <w:rPr>
          <w:rFonts w:ascii="Tahoma" w:hAnsi="Tahoma" w:cs="Tahoma"/>
          <w:sz w:val="21"/>
          <w:szCs w:val="21"/>
          <w:lang w:val="el-GR"/>
        </w:rPr>
        <w:t>ων</w:t>
      </w:r>
      <w:r w:rsidR="001802EE" w:rsidRPr="001802EE">
        <w:rPr>
          <w:rFonts w:ascii="Tahoma" w:hAnsi="Tahoma" w:cs="Tahoma"/>
          <w:sz w:val="21"/>
          <w:szCs w:val="21"/>
          <w:lang w:val="el-GR"/>
        </w:rPr>
        <w:t xml:space="preserve"> λογισμικού και εξασφάλι</w:t>
      </w:r>
      <w:r w:rsidR="001802EE">
        <w:rPr>
          <w:rFonts w:ascii="Tahoma" w:hAnsi="Tahoma" w:cs="Tahoma"/>
          <w:sz w:val="21"/>
          <w:szCs w:val="21"/>
          <w:lang w:val="el-GR"/>
        </w:rPr>
        <w:t>ζα</w:t>
      </w:r>
      <w:r w:rsidR="001802EE" w:rsidRPr="001802EE">
        <w:rPr>
          <w:rFonts w:ascii="Tahoma" w:hAnsi="Tahoma" w:cs="Tahoma"/>
          <w:sz w:val="21"/>
          <w:szCs w:val="21"/>
          <w:lang w:val="el-GR"/>
        </w:rPr>
        <w:t xml:space="preserve"> ότι οι άδειες πληρώνονται για λογισμικό που το χρειαζόταν</w:t>
      </w:r>
      <w:ins w:id="80" w:author="Unknown Author" w:date="2020-09-03T22:10:00Z">
        <w:r w:rsidRPr="001802EE">
          <w:rPr>
            <w:rFonts w:ascii="Tahoma" w:hAnsi="Tahoma" w:cs="Tahoma"/>
            <w:sz w:val="21"/>
            <w:szCs w:val="21"/>
            <w:lang w:val="el-GR"/>
          </w:rPr>
          <w:t>.</w:t>
        </w:r>
      </w:ins>
    </w:p>
    <w:p w14:paraId="50F2ECD1" w14:textId="743AD0FA" w:rsidR="00B534D4" w:rsidRPr="003A3AFF" w:rsidRDefault="00D1486F">
      <w:pPr>
        <w:numPr>
          <w:ilvl w:val="0"/>
          <w:numId w:val="5"/>
        </w:numPr>
        <w:jc w:val="both"/>
        <w:rPr>
          <w:del w:id="81" w:author="Unknown Author" w:date="2020-09-03T22:11:00Z"/>
          <w:lang w:val="el-GR"/>
        </w:rPr>
      </w:pPr>
      <w:del w:id="82" w:author="Unknown Author" w:date="2020-09-03T22:11:00Z">
        <w:r>
          <w:rPr>
            <w:rFonts w:ascii="Tahoma" w:hAnsi="Tahoma" w:cs="Tahoma"/>
            <w:sz w:val="21"/>
            <w:szCs w:val="21"/>
          </w:rPr>
          <w:delText>Involved</w:delText>
        </w:r>
        <w:r w:rsidRPr="003A3AFF">
          <w:rPr>
            <w:rFonts w:ascii="Tahoma" w:hAnsi="Tahoma" w:cs="Tahoma"/>
            <w:sz w:val="21"/>
            <w:szCs w:val="21"/>
            <w:lang w:val="el-GR"/>
          </w:rPr>
          <w:delText xml:space="preserve"> </w:delText>
        </w:r>
        <w:r>
          <w:rPr>
            <w:rFonts w:ascii="Tahoma" w:hAnsi="Tahoma" w:cs="Tahoma"/>
            <w:sz w:val="21"/>
            <w:szCs w:val="21"/>
          </w:rPr>
          <w:delText>in</w:delText>
        </w:r>
        <w:r w:rsidRPr="003A3AFF">
          <w:rPr>
            <w:rFonts w:ascii="Tahoma" w:hAnsi="Tahoma" w:cs="Tahoma"/>
            <w:sz w:val="21"/>
            <w:szCs w:val="21"/>
            <w:lang w:val="el-GR"/>
          </w:rPr>
          <w:delText xml:space="preserve"> </w:delText>
        </w:r>
        <w:r>
          <w:rPr>
            <w:rFonts w:ascii="Tahoma" w:hAnsi="Tahoma" w:cs="Tahoma"/>
            <w:sz w:val="21"/>
            <w:szCs w:val="21"/>
          </w:rPr>
          <w:delText>the</w:delText>
        </w:r>
        <w:r w:rsidRPr="003A3AFF">
          <w:rPr>
            <w:rFonts w:ascii="Tahoma" w:hAnsi="Tahoma" w:cs="Tahoma"/>
            <w:sz w:val="21"/>
            <w:szCs w:val="21"/>
            <w:lang w:val="el-GR"/>
          </w:rPr>
          <w:delText xml:space="preserve"> </w:delText>
        </w:r>
        <w:r>
          <w:rPr>
            <w:rFonts w:ascii="Tahoma" w:hAnsi="Tahoma" w:cs="Tahoma"/>
            <w:sz w:val="21"/>
            <w:szCs w:val="21"/>
          </w:rPr>
          <w:delText>procurement</w:delText>
        </w:r>
        <w:r w:rsidRPr="003A3AFF">
          <w:rPr>
            <w:rFonts w:ascii="Tahoma" w:hAnsi="Tahoma" w:cs="Tahoma"/>
            <w:sz w:val="21"/>
            <w:szCs w:val="21"/>
            <w:lang w:val="el-GR"/>
          </w:rPr>
          <w:delText xml:space="preserve"> </w:delText>
        </w:r>
        <w:r>
          <w:rPr>
            <w:rFonts w:ascii="Tahoma" w:hAnsi="Tahoma" w:cs="Tahoma"/>
            <w:sz w:val="21"/>
            <w:szCs w:val="21"/>
          </w:rPr>
          <w:delText>of</w:delText>
        </w:r>
        <w:r w:rsidRPr="003A3AFF">
          <w:rPr>
            <w:rFonts w:ascii="Tahoma" w:hAnsi="Tahoma" w:cs="Tahoma"/>
            <w:sz w:val="21"/>
            <w:szCs w:val="21"/>
            <w:lang w:val="el-GR"/>
          </w:rPr>
          <w:delText xml:space="preserve"> </w:delText>
        </w:r>
        <w:r>
          <w:rPr>
            <w:rFonts w:ascii="Tahoma" w:hAnsi="Tahoma" w:cs="Tahoma"/>
            <w:sz w:val="21"/>
            <w:szCs w:val="21"/>
          </w:rPr>
          <w:delText>new</w:delText>
        </w:r>
        <w:r w:rsidRPr="003A3AFF">
          <w:rPr>
            <w:rFonts w:ascii="Tahoma" w:hAnsi="Tahoma" w:cs="Tahoma"/>
            <w:sz w:val="21"/>
            <w:szCs w:val="21"/>
            <w:lang w:val="el-GR"/>
          </w:rPr>
          <w:delText xml:space="preserve"> </w:delText>
        </w:r>
        <w:r>
          <w:rPr>
            <w:rFonts w:ascii="Tahoma" w:hAnsi="Tahoma" w:cs="Tahoma"/>
            <w:sz w:val="21"/>
            <w:szCs w:val="21"/>
          </w:rPr>
          <w:delText>hardware</w:delText>
        </w:r>
        <w:r w:rsidRPr="003A3AFF">
          <w:rPr>
            <w:rFonts w:ascii="Tahoma" w:hAnsi="Tahoma" w:cs="Tahoma"/>
            <w:sz w:val="21"/>
            <w:szCs w:val="21"/>
            <w:lang w:val="el-GR"/>
          </w:rPr>
          <w:delText xml:space="preserve">, </w:delText>
        </w:r>
        <w:r>
          <w:rPr>
            <w:rFonts w:ascii="Tahoma" w:hAnsi="Tahoma" w:cs="Tahoma"/>
            <w:sz w:val="21"/>
            <w:szCs w:val="21"/>
          </w:rPr>
          <w:delText>kept</w:delText>
        </w:r>
        <w:r w:rsidRPr="003A3AFF">
          <w:rPr>
            <w:rFonts w:ascii="Tahoma" w:hAnsi="Tahoma" w:cs="Tahoma"/>
            <w:sz w:val="21"/>
            <w:szCs w:val="21"/>
            <w:lang w:val="el-GR"/>
          </w:rPr>
          <w:delText xml:space="preserve"> </w:delText>
        </w:r>
        <w:r>
          <w:rPr>
            <w:rFonts w:ascii="Tahoma" w:hAnsi="Tahoma" w:cs="Tahoma"/>
            <w:sz w:val="21"/>
            <w:szCs w:val="21"/>
          </w:rPr>
          <w:delText>update</w:delText>
        </w:r>
        <w:r w:rsidRPr="003A3AFF">
          <w:rPr>
            <w:rFonts w:ascii="Tahoma" w:hAnsi="Tahoma" w:cs="Tahoma"/>
            <w:sz w:val="21"/>
            <w:szCs w:val="21"/>
            <w:lang w:val="el-GR"/>
          </w:rPr>
          <w:delText xml:space="preserve"> </w:delText>
        </w:r>
        <w:r>
          <w:rPr>
            <w:rFonts w:ascii="Tahoma" w:hAnsi="Tahoma" w:cs="Tahoma"/>
            <w:sz w:val="21"/>
            <w:szCs w:val="21"/>
          </w:rPr>
          <w:delText>the</w:delText>
        </w:r>
        <w:r w:rsidRPr="003A3AFF">
          <w:rPr>
            <w:rFonts w:ascii="Tahoma" w:hAnsi="Tahoma" w:cs="Tahoma"/>
            <w:sz w:val="21"/>
            <w:szCs w:val="21"/>
            <w:lang w:val="el-GR"/>
          </w:rPr>
          <w:delText xml:space="preserve"> </w:delText>
        </w:r>
        <w:r>
          <w:rPr>
            <w:rFonts w:ascii="Tahoma" w:hAnsi="Tahoma" w:cs="Tahoma"/>
            <w:sz w:val="21"/>
            <w:szCs w:val="21"/>
          </w:rPr>
          <w:delText>disk</w:delText>
        </w:r>
        <w:r w:rsidRPr="003A3AFF">
          <w:rPr>
            <w:rFonts w:ascii="Tahoma" w:hAnsi="Tahoma" w:cs="Tahoma"/>
            <w:sz w:val="21"/>
            <w:szCs w:val="21"/>
            <w:lang w:val="el-GR"/>
          </w:rPr>
          <w:delText xml:space="preserve"> </w:delText>
        </w:r>
        <w:r>
          <w:rPr>
            <w:rFonts w:ascii="Tahoma" w:hAnsi="Tahoma" w:cs="Tahoma"/>
            <w:sz w:val="21"/>
            <w:szCs w:val="21"/>
          </w:rPr>
          <w:delText>images</w:delText>
        </w:r>
        <w:r w:rsidRPr="003A3AFF">
          <w:rPr>
            <w:rFonts w:ascii="Tahoma" w:hAnsi="Tahoma" w:cs="Tahoma"/>
            <w:sz w:val="21"/>
            <w:szCs w:val="21"/>
            <w:lang w:val="el-GR"/>
          </w:rPr>
          <w:delText xml:space="preserve"> </w:delText>
        </w:r>
        <w:r>
          <w:rPr>
            <w:rFonts w:ascii="Tahoma" w:hAnsi="Tahoma" w:cs="Tahoma"/>
            <w:sz w:val="21"/>
            <w:szCs w:val="21"/>
          </w:rPr>
          <w:delText>for</w:delText>
        </w:r>
        <w:r w:rsidRPr="003A3AFF">
          <w:rPr>
            <w:rFonts w:ascii="Tahoma" w:hAnsi="Tahoma" w:cs="Tahoma"/>
            <w:sz w:val="21"/>
            <w:szCs w:val="21"/>
            <w:lang w:val="el-GR"/>
          </w:rPr>
          <w:delText xml:space="preserve"> </w:delText>
        </w:r>
        <w:r>
          <w:rPr>
            <w:rFonts w:ascii="Tahoma" w:hAnsi="Tahoma" w:cs="Tahoma"/>
            <w:sz w:val="21"/>
            <w:szCs w:val="21"/>
          </w:rPr>
          <w:delText>new</w:delText>
        </w:r>
        <w:r w:rsidRPr="003A3AFF">
          <w:rPr>
            <w:rFonts w:ascii="Tahoma" w:hAnsi="Tahoma" w:cs="Tahoma"/>
            <w:sz w:val="21"/>
            <w:szCs w:val="21"/>
            <w:lang w:val="el-GR"/>
          </w:rPr>
          <w:delText xml:space="preserve"> </w:delText>
        </w:r>
        <w:r>
          <w:rPr>
            <w:rFonts w:ascii="Tahoma" w:hAnsi="Tahoma" w:cs="Tahoma"/>
            <w:sz w:val="21"/>
            <w:szCs w:val="21"/>
          </w:rPr>
          <w:delText>computer</w:delText>
        </w:r>
        <w:r w:rsidRPr="003A3AFF">
          <w:rPr>
            <w:rFonts w:ascii="Tahoma" w:hAnsi="Tahoma" w:cs="Tahoma"/>
            <w:sz w:val="21"/>
            <w:szCs w:val="21"/>
            <w:lang w:val="el-GR"/>
          </w:rPr>
          <w:delText xml:space="preserve"> </w:delText>
        </w:r>
        <w:r>
          <w:rPr>
            <w:rFonts w:ascii="Tahoma" w:hAnsi="Tahoma" w:cs="Tahoma"/>
            <w:sz w:val="21"/>
            <w:szCs w:val="21"/>
          </w:rPr>
          <w:delText>installs</w:delText>
        </w:r>
        <w:r w:rsidRPr="003A3AFF">
          <w:rPr>
            <w:rFonts w:ascii="Tahoma" w:hAnsi="Tahoma" w:cs="Tahoma"/>
            <w:sz w:val="21"/>
            <w:szCs w:val="21"/>
            <w:lang w:val="el-GR"/>
          </w:rPr>
          <w:delText xml:space="preserve">, </w:delText>
        </w:r>
        <w:r>
          <w:rPr>
            <w:rFonts w:ascii="Tahoma" w:hAnsi="Tahoma" w:cs="Tahoma"/>
            <w:sz w:val="21"/>
            <w:szCs w:val="21"/>
          </w:rPr>
          <w:delText>rolled</w:delText>
        </w:r>
        <w:r w:rsidRPr="003A3AFF">
          <w:rPr>
            <w:rFonts w:ascii="Tahoma" w:hAnsi="Tahoma" w:cs="Tahoma"/>
            <w:sz w:val="21"/>
            <w:szCs w:val="21"/>
            <w:lang w:val="el-GR"/>
          </w:rPr>
          <w:delText xml:space="preserve"> </w:delText>
        </w:r>
        <w:r>
          <w:rPr>
            <w:rFonts w:ascii="Tahoma" w:hAnsi="Tahoma" w:cs="Tahoma"/>
            <w:sz w:val="21"/>
            <w:szCs w:val="21"/>
          </w:rPr>
          <w:delText>out</w:delText>
        </w:r>
        <w:r w:rsidRPr="003A3AFF">
          <w:rPr>
            <w:rFonts w:ascii="Tahoma" w:hAnsi="Tahoma" w:cs="Tahoma"/>
            <w:sz w:val="21"/>
            <w:szCs w:val="21"/>
            <w:lang w:val="el-GR"/>
          </w:rPr>
          <w:delText xml:space="preserve"> </w:delText>
        </w:r>
        <w:r>
          <w:rPr>
            <w:rFonts w:ascii="Tahoma" w:hAnsi="Tahoma" w:cs="Tahoma"/>
            <w:sz w:val="21"/>
            <w:szCs w:val="21"/>
          </w:rPr>
          <w:delText>new</w:delText>
        </w:r>
        <w:r w:rsidRPr="003A3AFF">
          <w:rPr>
            <w:rFonts w:ascii="Tahoma" w:hAnsi="Tahoma" w:cs="Tahoma"/>
            <w:sz w:val="21"/>
            <w:szCs w:val="21"/>
            <w:lang w:val="el-GR"/>
          </w:rPr>
          <w:delText xml:space="preserve"> </w:delText>
        </w:r>
        <w:r>
          <w:rPr>
            <w:rFonts w:ascii="Tahoma" w:hAnsi="Tahoma" w:cs="Tahoma"/>
            <w:sz w:val="21"/>
            <w:szCs w:val="21"/>
          </w:rPr>
          <w:delText>software</w:delText>
        </w:r>
        <w:r w:rsidRPr="003A3AFF">
          <w:rPr>
            <w:rFonts w:ascii="Tahoma" w:hAnsi="Tahoma" w:cs="Tahoma"/>
            <w:sz w:val="21"/>
            <w:szCs w:val="21"/>
            <w:lang w:val="el-GR"/>
          </w:rPr>
          <w:delText xml:space="preserve"> </w:delText>
        </w:r>
        <w:r>
          <w:rPr>
            <w:rFonts w:ascii="Tahoma" w:hAnsi="Tahoma" w:cs="Tahoma"/>
            <w:sz w:val="21"/>
            <w:szCs w:val="21"/>
          </w:rPr>
          <w:delText>installs</w:delText>
        </w:r>
        <w:r w:rsidRPr="003A3AFF">
          <w:rPr>
            <w:rFonts w:ascii="Tahoma" w:hAnsi="Tahoma" w:cs="Tahoma"/>
            <w:sz w:val="21"/>
            <w:szCs w:val="21"/>
            <w:lang w:val="el-GR"/>
          </w:rPr>
          <w:delText xml:space="preserve"> </w:delText>
        </w:r>
        <w:r>
          <w:rPr>
            <w:rFonts w:ascii="Tahoma" w:hAnsi="Tahoma" w:cs="Tahoma"/>
            <w:sz w:val="21"/>
            <w:szCs w:val="21"/>
          </w:rPr>
          <w:delText>and</w:delText>
        </w:r>
        <w:r w:rsidRPr="003A3AFF">
          <w:rPr>
            <w:rFonts w:ascii="Tahoma" w:hAnsi="Tahoma" w:cs="Tahoma"/>
            <w:sz w:val="21"/>
            <w:szCs w:val="21"/>
            <w:lang w:val="el-GR"/>
          </w:rPr>
          <w:delText xml:space="preserve"> </w:delText>
        </w:r>
        <w:r>
          <w:rPr>
            <w:rFonts w:ascii="Tahoma" w:hAnsi="Tahoma" w:cs="Tahoma"/>
            <w:sz w:val="21"/>
            <w:szCs w:val="21"/>
          </w:rPr>
          <w:delText>made</w:delText>
        </w:r>
        <w:r w:rsidRPr="003A3AFF">
          <w:rPr>
            <w:rFonts w:ascii="Tahoma" w:hAnsi="Tahoma" w:cs="Tahoma"/>
            <w:sz w:val="21"/>
            <w:szCs w:val="21"/>
            <w:lang w:val="el-GR"/>
          </w:rPr>
          <w:delText xml:space="preserve"> </w:delText>
        </w:r>
        <w:r>
          <w:rPr>
            <w:rFonts w:ascii="Tahoma" w:hAnsi="Tahoma" w:cs="Tahoma"/>
            <w:sz w:val="21"/>
            <w:szCs w:val="21"/>
          </w:rPr>
          <w:delText>sure</w:delText>
        </w:r>
        <w:r w:rsidRPr="003A3AFF">
          <w:rPr>
            <w:rFonts w:ascii="Tahoma" w:hAnsi="Tahoma" w:cs="Tahoma"/>
            <w:sz w:val="21"/>
            <w:szCs w:val="21"/>
            <w:lang w:val="el-GR"/>
          </w:rPr>
          <w:delText xml:space="preserve"> </w:delText>
        </w:r>
        <w:r>
          <w:rPr>
            <w:rFonts w:ascii="Tahoma" w:hAnsi="Tahoma" w:cs="Tahoma"/>
            <w:sz w:val="21"/>
            <w:szCs w:val="21"/>
          </w:rPr>
          <w:delText>that</w:delText>
        </w:r>
        <w:r w:rsidRPr="003A3AFF">
          <w:rPr>
            <w:rFonts w:ascii="Tahoma" w:hAnsi="Tahoma" w:cs="Tahoma"/>
            <w:sz w:val="21"/>
            <w:szCs w:val="21"/>
            <w:lang w:val="el-GR"/>
          </w:rPr>
          <w:delText xml:space="preserve"> </w:delText>
        </w:r>
        <w:r>
          <w:rPr>
            <w:rFonts w:ascii="Tahoma" w:hAnsi="Tahoma" w:cs="Tahoma"/>
            <w:sz w:val="21"/>
            <w:szCs w:val="21"/>
          </w:rPr>
          <w:delText>licenses</w:delText>
        </w:r>
        <w:r w:rsidRPr="003A3AFF">
          <w:rPr>
            <w:rFonts w:ascii="Tahoma" w:hAnsi="Tahoma" w:cs="Tahoma"/>
            <w:sz w:val="21"/>
            <w:szCs w:val="21"/>
            <w:lang w:val="el-GR"/>
          </w:rPr>
          <w:delText xml:space="preserve"> </w:delText>
        </w:r>
        <w:r>
          <w:rPr>
            <w:rFonts w:ascii="Tahoma" w:hAnsi="Tahoma" w:cs="Tahoma"/>
            <w:sz w:val="21"/>
            <w:szCs w:val="21"/>
          </w:rPr>
          <w:delText>are</w:delText>
        </w:r>
        <w:r w:rsidRPr="003A3AFF">
          <w:rPr>
            <w:rFonts w:ascii="Tahoma" w:hAnsi="Tahoma" w:cs="Tahoma"/>
            <w:sz w:val="21"/>
            <w:szCs w:val="21"/>
            <w:lang w:val="el-GR"/>
          </w:rPr>
          <w:delText xml:space="preserve"> </w:delText>
        </w:r>
        <w:r>
          <w:rPr>
            <w:rFonts w:ascii="Tahoma" w:hAnsi="Tahoma" w:cs="Tahoma"/>
            <w:sz w:val="21"/>
            <w:szCs w:val="21"/>
          </w:rPr>
          <w:delText>paid</w:delText>
        </w:r>
        <w:r w:rsidRPr="003A3AFF">
          <w:rPr>
            <w:rFonts w:ascii="Tahoma" w:hAnsi="Tahoma" w:cs="Tahoma"/>
            <w:sz w:val="21"/>
            <w:szCs w:val="21"/>
            <w:lang w:val="el-GR"/>
          </w:rPr>
          <w:delText xml:space="preserve"> </w:delText>
        </w:r>
        <w:r>
          <w:rPr>
            <w:rFonts w:ascii="Tahoma" w:hAnsi="Tahoma" w:cs="Tahoma"/>
            <w:sz w:val="21"/>
            <w:szCs w:val="21"/>
          </w:rPr>
          <w:delText>for</w:delText>
        </w:r>
        <w:r w:rsidRPr="003A3AFF">
          <w:rPr>
            <w:rFonts w:ascii="Tahoma" w:hAnsi="Tahoma" w:cs="Tahoma"/>
            <w:sz w:val="21"/>
            <w:szCs w:val="21"/>
            <w:lang w:val="el-GR"/>
          </w:rPr>
          <w:delText xml:space="preserve"> </w:delText>
        </w:r>
        <w:r>
          <w:rPr>
            <w:rFonts w:ascii="Tahoma" w:hAnsi="Tahoma" w:cs="Tahoma"/>
            <w:sz w:val="21"/>
            <w:szCs w:val="21"/>
          </w:rPr>
          <w:delText>software</w:delText>
        </w:r>
        <w:r w:rsidRPr="003A3AFF">
          <w:rPr>
            <w:rFonts w:ascii="Tahoma" w:hAnsi="Tahoma" w:cs="Tahoma"/>
            <w:sz w:val="21"/>
            <w:szCs w:val="21"/>
            <w:lang w:val="el-GR"/>
          </w:rPr>
          <w:delText xml:space="preserve"> </w:delText>
        </w:r>
        <w:r>
          <w:rPr>
            <w:rFonts w:ascii="Tahoma" w:hAnsi="Tahoma" w:cs="Tahoma"/>
            <w:sz w:val="21"/>
            <w:szCs w:val="21"/>
          </w:rPr>
          <w:delText>that</w:delText>
        </w:r>
        <w:r w:rsidRPr="003A3AFF">
          <w:rPr>
            <w:rFonts w:ascii="Tahoma" w:hAnsi="Tahoma" w:cs="Tahoma"/>
            <w:sz w:val="21"/>
            <w:szCs w:val="21"/>
            <w:lang w:val="el-GR"/>
          </w:rPr>
          <w:delText xml:space="preserve"> </w:delText>
        </w:r>
        <w:r>
          <w:rPr>
            <w:rFonts w:ascii="Tahoma" w:hAnsi="Tahoma" w:cs="Tahoma"/>
            <w:sz w:val="21"/>
            <w:szCs w:val="21"/>
          </w:rPr>
          <w:delText>needed</w:delText>
        </w:r>
        <w:r w:rsidRPr="003A3AFF">
          <w:rPr>
            <w:rFonts w:ascii="Tahoma" w:hAnsi="Tahoma" w:cs="Tahoma"/>
            <w:sz w:val="21"/>
            <w:szCs w:val="21"/>
            <w:lang w:val="el-GR"/>
          </w:rPr>
          <w:delText xml:space="preserve"> </w:delText>
        </w:r>
        <w:r>
          <w:rPr>
            <w:rFonts w:ascii="Tahoma" w:hAnsi="Tahoma" w:cs="Tahoma"/>
            <w:sz w:val="21"/>
            <w:szCs w:val="21"/>
          </w:rPr>
          <w:delText>it</w:delText>
        </w:r>
        <w:r w:rsidRPr="003A3AFF">
          <w:rPr>
            <w:rFonts w:ascii="Tahoma" w:hAnsi="Tahoma" w:cs="Tahoma"/>
            <w:sz w:val="21"/>
            <w:szCs w:val="21"/>
            <w:lang w:val="el-GR"/>
          </w:rPr>
          <w:delText>.</w:delText>
        </w:r>
      </w:del>
      <w:r w:rsidR="003A3AFF" w:rsidRPr="003A3AFF">
        <w:rPr>
          <w:rFonts w:ascii="Tahoma" w:hAnsi="Tahoma" w:cs="Tahoma"/>
          <w:sz w:val="21"/>
          <w:szCs w:val="21"/>
          <w:lang w:val="el-GR"/>
        </w:rPr>
        <w:t>Διασφάλι</w:t>
      </w:r>
      <w:r w:rsidR="003A3AFF">
        <w:rPr>
          <w:rFonts w:ascii="Tahoma" w:hAnsi="Tahoma" w:cs="Tahoma"/>
          <w:sz w:val="21"/>
          <w:szCs w:val="21"/>
          <w:lang w:val="el-GR"/>
        </w:rPr>
        <w:t>ζα</w:t>
      </w:r>
      <w:r w:rsidR="003A3AFF" w:rsidRPr="003A3AFF">
        <w:rPr>
          <w:rFonts w:ascii="Tahoma" w:hAnsi="Tahoma" w:cs="Tahoma"/>
          <w:sz w:val="21"/>
          <w:szCs w:val="21"/>
          <w:lang w:val="el-GR"/>
        </w:rPr>
        <w:t xml:space="preserve"> για την ακεραιότητα των δεδομένων, την </w:t>
      </w:r>
      <w:r w:rsidR="003A3AFF">
        <w:rPr>
          <w:rFonts w:ascii="Tahoma" w:hAnsi="Tahoma" w:cs="Tahoma"/>
          <w:sz w:val="21"/>
          <w:szCs w:val="21"/>
          <w:lang w:val="el-GR"/>
        </w:rPr>
        <w:t>αποτελεσματικότητα</w:t>
      </w:r>
      <w:r w:rsidR="003A3AFF" w:rsidRPr="003A3AFF">
        <w:rPr>
          <w:rFonts w:ascii="Tahoma" w:hAnsi="Tahoma" w:cs="Tahoma"/>
          <w:sz w:val="21"/>
          <w:szCs w:val="21"/>
          <w:lang w:val="el-GR"/>
        </w:rPr>
        <w:t xml:space="preserve"> και την απόδοση για </w:t>
      </w:r>
      <w:r w:rsidR="003A3AFF">
        <w:rPr>
          <w:rFonts w:ascii="Tahoma" w:hAnsi="Tahoma" w:cs="Tahoma"/>
          <w:sz w:val="21"/>
          <w:szCs w:val="21"/>
          <w:lang w:val="el-GR"/>
        </w:rPr>
        <w:t xml:space="preserve">τις </w:t>
      </w:r>
      <w:r w:rsidR="003A3AFF" w:rsidRPr="003A3AFF">
        <w:rPr>
          <w:rFonts w:ascii="Tahoma" w:hAnsi="Tahoma" w:cs="Tahoma"/>
          <w:sz w:val="21"/>
          <w:szCs w:val="21"/>
          <w:lang w:val="el-GR"/>
        </w:rPr>
        <w:t xml:space="preserve">δύο βάσεις δεδομένων της </w:t>
      </w:r>
      <w:r w:rsidR="003A3AFF" w:rsidRPr="003A3AFF">
        <w:rPr>
          <w:rFonts w:ascii="Tahoma" w:hAnsi="Tahoma" w:cs="Tahoma"/>
          <w:sz w:val="21"/>
          <w:szCs w:val="21"/>
        </w:rPr>
        <w:t>Oracle</w:t>
      </w:r>
      <w:r w:rsidR="003A3AFF" w:rsidRPr="003A3AFF">
        <w:rPr>
          <w:rFonts w:ascii="Tahoma" w:hAnsi="Tahoma" w:cs="Tahoma"/>
          <w:sz w:val="21"/>
          <w:szCs w:val="21"/>
          <w:lang w:val="el-GR"/>
        </w:rPr>
        <w:t xml:space="preserve"> που είχε η εταιρεία.</w:t>
      </w:r>
    </w:p>
    <w:p w14:paraId="1273E12D" w14:textId="77777777" w:rsidR="00B534D4" w:rsidRPr="003A3AFF" w:rsidRDefault="00D1486F">
      <w:pPr>
        <w:numPr>
          <w:ilvl w:val="0"/>
          <w:numId w:val="5"/>
        </w:numPr>
        <w:jc w:val="both"/>
        <w:rPr>
          <w:del w:id="83" w:author="Unknown Author" w:date="2020-09-03T21:38:00Z"/>
          <w:rFonts w:ascii="Tahoma" w:hAnsi="Tahoma" w:cs="Tahoma"/>
          <w:sz w:val="22"/>
          <w:szCs w:val="22"/>
          <w:lang w:val="el-GR"/>
        </w:rPr>
      </w:pPr>
      <w:del w:id="84" w:author="Unknown Author" w:date="2020-09-03T22:11:00Z">
        <w:r>
          <w:rPr>
            <w:rFonts w:ascii="Tahoma" w:hAnsi="Tahoma" w:cs="Tahoma"/>
            <w:sz w:val="22"/>
            <w:szCs w:val="22"/>
          </w:rPr>
          <w:delText>Ensured</w:delText>
        </w:r>
        <w:r w:rsidRPr="003A3AFF">
          <w:rPr>
            <w:rFonts w:ascii="Tahoma" w:hAnsi="Tahoma" w:cs="Tahoma"/>
            <w:sz w:val="22"/>
            <w:szCs w:val="22"/>
            <w:lang w:val="el-GR"/>
          </w:rPr>
          <w:delText xml:space="preserve"> </w:delText>
        </w:r>
        <w:r>
          <w:rPr>
            <w:rFonts w:ascii="Tahoma" w:hAnsi="Tahoma" w:cs="Tahoma"/>
            <w:sz w:val="22"/>
            <w:szCs w:val="22"/>
          </w:rPr>
          <w:delText>for</w:delText>
        </w:r>
        <w:r w:rsidRPr="003A3AFF">
          <w:rPr>
            <w:rFonts w:ascii="Tahoma" w:hAnsi="Tahoma" w:cs="Tahoma"/>
            <w:sz w:val="22"/>
            <w:szCs w:val="22"/>
            <w:lang w:val="el-GR"/>
          </w:rPr>
          <w:delText xml:space="preserve"> </w:delText>
        </w:r>
        <w:r>
          <w:rPr>
            <w:rFonts w:ascii="Tahoma" w:hAnsi="Tahoma" w:cs="Tahoma"/>
            <w:sz w:val="22"/>
            <w:szCs w:val="22"/>
          </w:rPr>
          <w:delText>the</w:delText>
        </w:r>
        <w:r w:rsidRPr="003A3AFF">
          <w:rPr>
            <w:rFonts w:ascii="Tahoma" w:hAnsi="Tahoma" w:cs="Tahoma"/>
            <w:sz w:val="22"/>
            <w:szCs w:val="22"/>
            <w:lang w:val="el-GR"/>
          </w:rPr>
          <w:delText xml:space="preserve"> </w:delText>
        </w:r>
        <w:r>
          <w:rPr>
            <w:rFonts w:ascii="Tahoma" w:hAnsi="Tahoma" w:cs="Tahoma"/>
            <w:sz w:val="22"/>
            <w:szCs w:val="22"/>
          </w:rPr>
          <w:delText>integrity</w:delText>
        </w:r>
        <w:r w:rsidRPr="003A3AFF">
          <w:rPr>
            <w:rFonts w:ascii="Tahoma" w:hAnsi="Tahoma" w:cs="Tahoma"/>
            <w:sz w:val="22"/>
            <w:szCs w:val="22"/>
            <w:lang w:val="el-GR"/>
          </w:rPr>
          <w:delText xml:space="preserve"> </w:delText>
        </w:r>
        <w:r>
          <w:rPr>
            <w:rFonts w:ascii="Tahoma" w:hAnsi="Tahoma" w:cs="Tahoma"/>
            <w:sz w:val="22"/>
            <w:szCs w:val="22"/>
          </w:rPr>
          <w:delText>of</w:delText>
        </w:r>
        <w:r w:rsidRPr="003A3AFF">
          <w:rPr>
            <w:rFonts w:ascii="Tahoma" w:hAnsi="Tahoma" w:cs="Tahoma"/>
            <w:sz w:val="22"/>
            <w:szCs w:val="22"/>
            <w:lang w:val="el-GR"/>
          </w:rPr>
          <w:delText xml:space="preserve"> </w:delText>
        </w:r>
        <w:r>
          <w:rPr>
            <w:rFonts w:ascii="Tahoma" w:hAnsi="Tahoma" w:cs="Tahoma"/>
            <w:sz w:val="22"/>
            <w:szCs w:val="22"/>
          </w:rPr>
          <w:delText>the</w:delText>
        </w:r>
        <w:r w:rsidRPr="003A3AFF">
          <w:rPr>
            <w:rFonts w:ascii="Tahoma" w:hAnsi="Tahoma" w:cs="Tahoma"/>
            <w:sz w:val="22"/>
            <w:szCs w:val="22"/>
            <w:lang w:val="el-GR"/>
          </w:rPr>
          <w:delText xml:space="preserve"> </w:delText>
        </w:r>
        <w:r>
          <w:rPr>
            <w:rFonts w:ascii="Tahoma" w:hAnsi="Tahoma" w:cs="Tahoma"/>
            <w:sz w:val="22"/>
            <w:szCs w:val="22"/>
          </w:rPr>
          <w:delText>data</w:delText>
        </w:r>
        <w:r w:rsidRPr="003A3AFF">
          <w:rPr>
            <w:rFonts w:ascii="Tahoma" w:hAnsi="Tahoma" w:cs="Tahoma"/>
            <w:sz w:val="22"/>
            <w:szCs w:val="22"/>
            <w:lang w:val="el-GR"/>
          </w:rPr>
          <w:delText xml:space="preserve">, </w:delText>
        </w:r>
        <w:r>
          <w:rPr>
            <w:rFonts w:ascii="Tahoma" w:hAnsi="Tahoma" w:cs="Tahoma"/>
            <w:sz w:val="22"/>
            <w:szCs w:val="22"/>
          </w:rPr>
          <w:delText>the</w:delText>
        </w:r>
        <w:r w:rsidRPr="003A3AFF">
          <w:rPr>
            <w:rFonts w:ascii="Tahoma" w:hAnsi="Tahoma" w:cs="Tahoma"/>
            <w:sz w:val="22"/>
            <w:szCs w:val="22"/>
            <w:lang w:val="el-GR"/>
          </w:rPr>
          <w:delText xml:space="preserve"> </w:delText>
        </w:r>
        <w:r>
          <w:rPr>
            <w:rFonts w:ascii="Tahoma" w:hAnsi="Tahoma" w:cs="Tahoma"/>
            <w:sz w:val="22"/>
            <w:szCs w:val="22"/>
          </w:rPr>
          <w:delText>efficiency</w:delText>
        </w:r>
        <w:r w:rsidRPr="003A3AFF">
          <w:rPr>
            <w:rFonts w:ascii="Tahoma" w:hAnsi="Tahoma" w:cs="Tahoma"/>
            <w:sz w:val="22"/>
            <w:szCs w:val="22"/>
            <w:lang w:val="el-GR"/>
          </w:rPr>
          <w:delText xml:space="preserve"> </w:delText>
        </w:r>
        <w:r>
          <w:rPr>
            <w:rFonts w:ascii="Tahoma" w:hAnsi="Tahoma" w:cs="Tahoma"/>
            <w:sz w:val="22"/>
            <w:szCs w:val="22"/>
          </w:rPr>
          <w:delText>and</w:delText>
        </w:r>
        <w:r w:rsidRPr="003A3AFF">
          <w:rPr>
            <w:rFonts w:ascii="Tahoma" w:hAnsi="Tahoma" w:cs="Tahoma"/>
            <w:sz w:val="22"/>
            <w:szCs w:val="22"/>
            <w:lang w:val="el-GR"/>
          </w:rPr>
          <w:delText xml:space="preserve"> </w:delText>
        </w:r>
        <w:r>
          <w:rPr>
            <w:rFonts w:ascii="Tahoma" w:hAnsi="Tahoma" w:cs="Tahoma"/>
            <w:sz w:val="22"/>
            <w:szCs w:val="22"/>
          </w:rPr>
          <w:delText>the</w:delText>
        </w:r>
        <w:r w:rsidRPr="003A3AFF">
          <w:rPr>
            <w:rFonts w:ascii="Tahoma" w:hAnsi="Tahoma" w:cs="Tahoma"/>
            <w:sz w:val="22"/>
            <w:szCs w:val="22"/>
            <w:lang w:val="el-GR"/>
          </w:rPr>
          <w:delText xml:space="preserve"> </w:delText>
        </w:r>
        <w:r>
          <w:rPr>
            <w:rFonts w:ascii="Tahoma" w:hAnsi="Tahoma" w:cs="Tahoma"/>
            <w:sz w:val="22"/>
            <w:szCs w:val="22"/>
          </w:rPr>
          <w:delText>performance</w:delText>
        </w:r>
        <w:r w:rsidRPr="003A3AFF">
          <w:rPr>
            <w:rFonts w:ascii="Tahoma" w:hAnsi="Tahoma" w:cs="Tahoma"/>
            <w:sz w:val="22"/>
            <w:szCs w:val="22"/>
            <w:lang w:val="el-GR"/>
          </w:rPr>
          <w:delText xml:space="preserve"> </w:delText>
        </w:r>
        <w:r>
          <w:rPr>
            <w:rFonts w:ascii="Tahoma" w:hAnsi="Tahoma" w:cs="Tahoma"/>
            <w:sz w:val="22"/>
            <w:szCs w:val="22"/>
          </w:rPr>
          <w:delText>for</w:delText>
        </w:r>
        <w:r w:rsidRPr="003A3AFF">
          <w:rPr>
            <w:rFonts w:ascii="Tahoma" w:hAnsi="Tahoma" w:cs="Tahoma"/>
            <w:sz w:val="22"/>
            <w:szCs w:val="22"/>
            <w:lang w:val="el-GR"/>
          </w:rPr>
          <w:delText xml:space="preserve"> </w:delText>
        </w:r>
        <w:r>
          <w:rPr>
            <w:rFonts w:ascii="Tahoma" w:hAnsi="Tahoma" w:cs="Tahoma"/>
            <w:sz w:val="22"/>
            <w:szCs w:val="22"/>
          </w:rPr>
          <w:delText>two</w:delText>
        </w:r>
        <w:r w:rsidRPr="003A3AFF">
          <w:rPr>
            <w:rFonts w:ascii="Tahoma" w:hAnsi="Tahoma" w:cs="Tahoma"/>
            <w:sz w:val="22"/>
            <w:szCs w:val="22"/>
            <w:lang w:val="el-GR"/>
          </w:rPr>
          <w:delText xml:space="preserve"> </w:delText>
        </w:r>
        <w:r>
          <w:rPr>
            <w:rFonts w:ascii="Tahoma" w:hAnsi="Tahoma" w:cs="Tahoma"/>
            <w:sz w:val="22"/>
            <w:szCs w:val="22"/>
          </w:rPr>
          <w:delText>Oracle</w:delText>
        </w:r>
        <w:r w:rsidRPr="003A3AFF">
          <w:rPr>
            <w:rFonts w:ascii="Tahoma" w:hAnsi="Tahoma" w:cs="Tahoma"/>
            <w:sz w:val="22"/>
            <w:szCs w:val="22"/>
            <w:lang w:val="el-GR"/>
          </w:rPr>
          <w:delText xml:space="preserve"> </w:delText>
        </w:r>
        <w:r>
          <w:rPr>
            <w:rFonts w:ascii="Tahoma" w:hAnsi="Tahoma" w:cs="Tahoma"/>
            <w:sz w:val="22"/>
            <w:szCs w:val="22"/>
          </w:rPr>
          <w:delText>databases</w:delText>
        </w:r>
        <w:r w:rsidRPr="003A3AFF">
          <w:rPr>
            <w:rFonts w:ascii="Tahoma" w:hAnsi="Tahoma" w:cs="Tahoma"/>
            <w:sz w:val="22"/>
            <w:szCs w:val="22"/>
            <w:lang w:val="el-GR"/>
          </w:rPr>
          <w:delText xml:space="preserve"> </w:delText>
        </w:r>
        <w:r>
          <w:rPr>
            <w:rFonts w:ascii="Tahoma" w:hAnsi="Tahoma" w:cs="Tahoma"/>
            <w:sz w:val="22"/>
            <w:szCs w:val="22"/>
          </w:rPr>
          <w:delText>the</w:delText>
        </w:r>
        <w:r w:rsidRPr="003A3AFF">
          <w:rPr>
            <w:rFonts w:ascii="Tahoma" w:hAnsi="Tahoma" w:cs="Tahoma"/>
            <w:sz w:val="22"/>
            <w:szCs w:val="22"/>
            <w:lang w:val="el-GR"/>
          </w:rPr>
          <w:delText xml:space="preserve"> </w:delText>
        </w:r>
        <w:r>
          <w:rPr>
            <w:rFonts w:ascii="Tahoma" w:hAnsi="Tahoma" w:cs="Tahoma"/>
            <w:sz w:val="22"/>
            <w:szCs w:val="22"/>
          </w:rPr>
          <w:delText>company</w:delText>
        </w:r>
        <w:r w:rsidRPr="003A3AFF">
          <w:rPr>
            <w:rFonts w:ascii="Tahoma" w:hAnsi="Tahoma" w:cs="Tahoma"/>
            <w:sz w:val="22"/>
            <w:szCs w:val="22"/>
            <w:lang w:val="el-GR"/>
          </w:rPr>
          <w:delText xml:space="preserve"> </w:delText>
        </w:r>
        <w:r>
          <w:rPr>
            <w:rFonts w:ascii="Tahoma" w:hAnsi="Tahoma" w:cs="Tahoma"/>
            <w:sz w:val="22"/>
            <w:szCs w:val="22"/>
          </w:rPr>
          <w:delText>had</w:delText>
        </w:r>
        <w:r w:rsidRPr="003A3AFF">
          <w:rPr>
            <w:rFonts w:ascii="Tahoma" w:hAnsi="Tahoma" w:cs="Tahoma"/>
            <w:sz w:val="22"/>
            <w:szCs w:val="22"/>
            <w:lang w:val="el-GR"/>
          </w:rPr>
          <w:delText>.</w:delText>
        </w:r>
      </w:del>
    </w:p>
    <w:p w14:paraId="02922742" w14:textId="77777777" w:rsidR="00B534D4" w:rsidRPr="003A3AFF" w:rsidRDefault="00B534D4">
      <w:pPr>
        <w:numPr>
          <w:ilvl w:val="0"/>
          <w:numId w:val="5"/>
        </w:numPr>
        <w:ind w:left="0" w:firstLine="0"/>
        <w:jc w:val="both"/>
        <w:rPr>
          <w:del w:id="85" w:author="Unknown Author" w:date="2020-09-03T21:38:00Z"/>
          <w:rFonts w:ascii="Tahoma" w:hAnsi="Tahoma" w:cs="Tahoma"/>
          <w:sz w:val="22"/>
          <w:szCs w:val="22"/>
          <w:lang w:val="el-GR"/>
        </w:rPr>
      </w:pPr>
    </w:p>
    <w:p w14:paraId="3BF8D363" w14:textId="77777777" w:rsidR="00B534D4" w:rsidRPr="003A3AFF" w:rsidRDefault="00B534D4">
      <w:pPr>
        <w:numPr>
          <w:ilvl w:val="0"/>
          <w:numId w:val="5"/>
        </w:numPr>
        <w:jc w:val="both"/>
        <w:rPr>
          <w:rFonts w:ascii="Tahoma" w:hAnsi="Tahoma" w:cs="Tahoma"/>
          <w:sz w:val="21"/>
          <w:szCs w:val="21"/>
          <w:lang w:val="el-GR"/>
        </w:rPr>
      </w:pPr>
    </w:p>
    <w:p w14:paraId="53D25096" w14:textId="77777777" w:rsidR="00B534D4" w:rsidRPr="003A3AFF" w:rsidRDefault="00B534D4">
      <w:pPr>
        <w:ind w:left="720" w:hanging="705"/>
        <w:jc w:val="both"/>
        <w:rPr>
          <w:del w:id="86" w:author="stavros " w:date="2015-05-13T18:43:00Z"/>
          <w:rFonts w:ascii="Tahoma" w:hAnsi="Tahoma" w:cs="Tahoma"/>
          <w:lang w:val="el-GR"/>
        </w:rPr>
      </w:pPr>
    </w:p>
    <w:p w14:paraId="466A703F" w14:textId="77777777" w:rsidR="00B534D4" w:rsidRPr="003A3AFF" w:rsidRDefault="00B534D4">
      <w:pPr>
        <w:ind w:left="720" w:hanging="705"/>
        <w:jc w:val="both"/>
        <w:rPr>
          <w:del w:id="87" w:author="stavros " w:date="2015-05-13T18:43:00Z"/>
          <w:rFonts w:ascii="Tahoma" w:hAnsi="Tahoma" w:cs="Tahoma"/>
          <w:lang w:val="el-GR"/>
        </w:rPr>
      </w:pPr>
    </w:p>
    <w:p w14:paraId="7C60EDFC" w14:textId="77777777" w:rsidR="00B534D4" w:rsidRPr="003A3AFF" w:rsidRDefault="00B534D4">
      <w:pPr>
        <w:ind w:left="720" w:hanging="705"/>
        <w:jc w:val="both"/>
        <w:rPr>
          <w:rFonts w:ascii="Tahoma" w:hAnsi="Tahoma" w:cs="Tahoma"/>
          <w:lang w:val="el-GR"/>
        </w:rPr>
      </w:pPr>
    </w:p>
    <w:tbl>
      <w:tblPr>
        <w:tblW w:w="10425" w:type="dxa"/>
        <w:tblInd w:w="-55" w:type="dxa"/>
        <w:tblLayout w:type="fixed"/>
        <w:tblCellMar>
          <w:top w:w="55" w:type="dxa"/>
          <w:left w:w="55" w:type="dxa"/>
          <w:bottom w:w="55" w:type="dxa"/>
          <w:right w:w="55" w:type="dxa"/>
        </w:tblCellMar>
        <w:tblLook w:val="0000" w:firstRow="0" w:lastRow="0" w:firstColumn="0" w:lastColumn="0" w:noHBand="0" w:noVBand="0"/>
      </w:tblPr>
      <w:tblGrid>
        <w:gridCol w:w="4450"/>
        <w:gridCol w:w="2883"/>
        <w:gridCol w:w="3092"/>
      </w:tblGrid>
      <w:tr w:rsidR="00B534D4" w14:paraId="4BC83D1B" w14:textId="77777777">
        <w:tc>
          <w:tcPr>
            <w:tcW w:w="4450" w:type="dxa"/>
            <w:shd w:val="clear" w:color="auto" w:fill="FFFFFF"/>
            <w:vAlign w:val="center"/>
          </w:tcPr>
          <w:p w14:paraId="2D96D93B" w14:textId="1C29E1BF" w:rsidR="00B534D4" w:rsidRPr="0072284E" w:rsidRDefault="0072284E">
            <w:pPr>
              <w:snapToGrid w:val="0"/>
              <w:rPr>
                <w:lang w:val="el-GR"/>
              </w:rPr>
            </w:pPr>
            <w:r>
              <w:rPr>
                <w:rFonts w:ascii="Tahoma" w:hAnsi="Tahoma" w:cs="Tahoma"/>
                <w:b/>
                <w:bCs/>
                <w:sz w:val="21"/>
                <w:szCs w:val="21"/>
                <w:lang w:val="el-GR"/>
              </w:rPr>
              <w:t>Σώμα Έρευνας Πληροφορικής</w:t>
            </w:r>
            <w:ins w:id="88" w:author="Unknown Author" w:date="2020-09-03T22:46:00Z">
              <w:r w:rsidR="00D1486F" w:rsidRPr="0072284E">
                <w:rPr>
                  <w:rFonts w:ascii="Tahoma" w:hAnsi="Tahoma" w:cs="Tahoma"/>
                  <w:b/>
                  <w:bCs/>
                  <w:sz w:val="21"/>
                  <w:szCs w:val="21"/>
                  <w:lang w:val="el-GR"/>
                </w:rPr>
                <w:t xml:space="preserve"> </w:t>
              </w:r>
              <w:r w:rsidR="00D1486F" w:rsidRPr="0072284E">
                <w:rPr>
                  <w:rFonts w:ascii="Tahoma" w:hAnsi="Tahoma" w:cs="Tahoma"/>
                  <w:sz w:val="21"/>
                  <w:szCs w:val="21"/>
                  <w:lang w:val="el-GR"/>
                </w:rPr>
                <w:t>(</w:t>
              </w:r>
            </w:ins>
            <w:r w:rsidR="0015456B">
              <w:rPr>
                <w:rFonts w:ascii="Tahoma" w:hAnsi="Tahoma" w:cs="Tahoma"/>
                <w:sz w:val="21"/>
                <w:szCs w:val="21"/>
                <w:lang w:val="el-GR"/>
              </w:rPr>
              <w:t>Στρατιωτική Θητεία</w:t>
            </w:r>
            <w:ins w:id="89" w:author="Unknown Author" w:date="2020-09-03T22:46:00Z">
              <w:r w:rsidR="00D1486F" w:rsidRPr="0072284E">
                <w:rPr>
                  <w:rFonts w:ascii="Tahoma" w:hAnsi="Tahoma" w:cs="Tahoma"/>
                  <w:sz w:val="21"/>
                  <w:szCs w:val="21"/>
                  <w:lang w:val="el-GR"/>
                </w:rPr>
                <w:t>)</w:t>
              </w:r>
              <w:r w:rsidR="00D1486F" w:rsidRPr="0072284E">
                <w:rPr>
                  <w:rFonts w:ascii="Tahoma" w:hAnsi="Tahoma" w:cs="Tahoma"/>
                  <w:b/>
                  <w:bCs/>
                  <w:sz w:val="21"/>
                  <w:szCs w:val="21"/>
                  <w:lang w:val="el-GR"/>
                </w:rPr>
                <w:t>,</w:t>
              </w:r>
            </w:ins>
          </w:p>
          <w:p w14:paraId="0F186981" w14:textId="7B7292E8" w:rsidR="00B534D4" w:rsidRPr="0072284E" w:rsidRDefault="005544E2">
            <w:pPr>
              <w:snapToGrid w:val="0"/>
              <w:rPr>
                <w:rFonts w:ascii="Tahoma" w:hAnsi="Tahoma" w:cs="Tahoma"/>
                <w:b/>
                <w:bCs/>
                <w:sz w:val="21"/>
                <w:szCs w:val="21"/>
                <w:lang w:val="el-GR"/>
              </w:rPr>
            </w:pPr>
            <w:r>
              <w:rPr>
                <w:rFonts w:ascii="Tahoma" w:hAnsi="Tahoma" w:cs="Tahoma"/>
                <w:b/>
                <w:bCs/>
                <w:sz w:val="21"/>
                <w:szCs w:val="21"/>
                <w:lang w:val="el-GR"/>
              </w:rPr>
              <w:t>Διαχειριστής Συστημάτων</w:t>
            </w:r>
            <w:ins w:id="90" w:author="Unknown Author" w:date="2020-09-03T22:46:00Z">
              <w:r w:rsidR="00D1486F">
                <w:rPr>
                  <w:rFonts w:ascii="Tahoma" w:hAnsi="Tahoma" w:cs="Tahoma"/>
                  <w:b/>
                  <w:bCs/>
                  <w:sz w:val="21"/>
                  <w:szCs w:val="21"/>
                </w:rPr>
                <w:t xml:space="preserve"> &amp; </w:t>
              </w:r>
            </w:ins>
            <w:r w:rsidR="0072284E">
              <w:rPr>
                <w:rFonts w:ascii="Tahoma" w:hAnsi="Tahoma" w:cs="Tahoma"/>
                <w:b/>
                <w:bCs/>
                <w:sz w:val="21"/>
                <w:szCs w:val="21"/>
                <w:lang w:val="el-GR"/>
              </w:rPr>
              <w:t>Προγραμματιστής</w:t>
            </w:r>
          </w:p>
        </w:tc>
        <w:tc>
          <w:tcPr>
            <w:tcW w:w="2883" w:type="dxa"/>
            <w:shd w:val="clear" w:color="auto" w:fill="FFFFFF"/>
            <w:vAlign w:val="center"/>
          </w:tcPr>
          <w:p w14:paraId="36942EC3" w14:textId="4C76DE7D" w:rsidR="00B534D4" w:rsidRPr="00D06998" w:rsidRDefault="00D06998">
            <w:pPr>
              <w:snapToGrid w:val="0"/>
              <w:rPr>
                <w:rFonts w:ascii="Tahoma" w:hAnsi="Tahoma" w:cs="Tahoma"/>
                <w:b/>
                <w:bCs/>
                <w:sz w:val="21"/>
                <w:szCs w:val="21"/>
                <w:lang w:val="el-GR"/>
              </w:rPr>
            </w:pPr>
            <w:r>
              <w:rPr>
                <w:rFonts w:ascii="Tahoma" w:hAnsi="Tahoma" w:cs="Tahoma"/>
                <w:b/>
                <w:bCs/>
                <w:sz w:val="21"/>
                <w:szCs w:val="21"/>
                <w:lang w:val="el-GR"/>
              </w:rPr>
              <w:t>Αθήνα</w:t>
            </w:r>
            <w:ins w:id="91" w:author="Unknown Author" w:date="2020-09-03T22:46:00Z">
              <w:r w:rsidR="00D1486F">
                <w:rPr>
                  <w:rFonts w:ascii="Tahoma" w:hAnsi="Tahoma" w:cs="Tahoma"/>
                  <w:b/>
                  <w:bCs/>
                  <w:sz w:val="21"/>
                  <w:szCs w:val="21"/>
                </w:rPr>
                <w:t xml:space="preserve"> / </w:t>
              </w:r>
            </w:ins>
            <w:r w:rsidR="00500CE1">
              <w:rPr>
                <w:rFonts w:ascii="Tahoma" w:hAnsi="Tahoma" w:cs="Tahoma"/>
                <w:b/>
                <w:bCs/>
                <w:sz w:val="21"/>
                <w:szCs w:val="21"/>
                <w:lang w:val="el-GR"/>
              </w:rPr>
              <w:t>Κομοτηνή</w:t>
            </w:r>
            <w:ins w:id="92" w:author="Unknown Author" w:date="2020-09-03T22:46:00Z">
              <w:r w:rsidR="00D1486F">
                <w:rPr>
                  <w:rFonts w:ascii="Tahoma" w:hAnsi="Tahoma" w:cs="Tahoma"/>
                  <w:b/>
                  <w:bCs/>
                  <w:sz w:val="21"/>
                  <w:szCs w:val="21"/>
                </w:rPr>
                <w:t xml:space="preserve">, </w:t>
              </w:r>
            </w:ins>
            <w:r w:rsidR="00500CE1">
              <w:rPr>
                <w:rFonts w:ascii="Tahoma" w:hAnsi="Tahoma" w:cs="Tahoma"/>
                <w:b/>
                <w:bCs/>
                <w:sz w:val="21"/>
                <w:szCs w:val="21"/>
                <w:lang w:val="el-GR"/>
              </w:rPr>
              <w:t>Ελλάδα</w:t>
            </w:r>
          </w:p>
        </w:tc>
        <w:tc>
          <w:tcPr>
            <w:tcW w:w="3092" w:type="dxa"/>
            <w:shd w:val="clear" w:color="auto" w:fill="FFFFFF"/>
            <w:vAlign w:val="center"/>
          </w:tcPr>
          <w:p w14:paraId="6DD2D1D1" w14:textId="341C0232" w:rsidR="00B534D4" w:rsidRDefault="00500CE1">
            <w:pPr>
              <w:snapToGrid w:val="0"/>
              <w:ind w:left="720" w:hanging="360"/>
              <w:jc w:val="right"/>
              <w:rPr>
                <w:rFonts w:ascii="Tahoma" w:hAnsi="Tahoma" w:cs="Tahoma"/>
                <w:b/>
                <w:bCs/>
                <w:sz w:val="21"/>
                <w:szCs w:val="21"/>
              </w:rPr>
            </w:pPr>
            <w:r>
              <w:rPr>
                <w:rFonts w:ascii="Tahoma" w:hAnsi="Tahoma" w:cs="Tahoma"/>
                <w:b/>
                <w:bCs/>
                <w:sz w:val="21"/>
                <w:szCs w:val="21"/>
                <w:lang w:val="el-GR"/>
              </w:rPr>
              <w:t>Φεβ</w:t>
            </w:r>
            <w:ins w:id="93" w:author="Unknown Author" w:date="2020-09-03T22:46:00Z">
              <w:r w:rsidR="00D1486F">
                <w:rPr>
                  <w:rFonts w:ascii="Tahoma" w:hAnsi="Tahoma" w:cs="Tahoma"/>
                  <w:b/>
                  <w:bCs/>
                  <w:sz w:val="21"/>
                  <w:szCs w:val="21"/>
                </w:rPr>
                <w:t xml:space="preserve"> 2004 – </w:t>
              </w:r>
            </w:ins>
            <w:r>
              <w:rPr>
                <w:rFonts w:ascii="Tahoma" w:hAnsi="Tahoma" w:cs="Tahoma"/>
                <w:b/>
                <w:bCs/>
                <w:sz w:val="21"/>
                <w:szCs w:val="21"/>
                <w:lang w:val="el-GR"/>
              </w:rPr>
              <w:t>Αυγ</w:t>
            </w:r>
            <w:ins w:id="94" w:author="Unknown Author" w:date="2020-09-03T22:46:00Z">
              <w:r w:rsidR="00D1486F">
                <w:rPr>
                  <w:rFonts w:ascii="Tahoma" w:hAnsi="Tahoma" w:cs="Tahoma"/>
                  <w:b/>
                  <w:bCs/>
                  <w:sz w:val="21"/>
                  <w:szCs w:val="21"/>
                </w:rPr>
                <w:t xml:space="preserve"> 2005</w:t>
              </w:r>
            </w:ins>
          </w:p>
        </w:tc>
      </w:tr>
    </w:tbl>
    <w:p w14:paraId="5BDD0A27" w14:textId="3F292717" w:rsidR="00B534D4" w:rsidRPr="000A2E90" w:rsidRDefault="001F14BB">
      <w:pPr>
        <w:numPr>
          <w:ilvl w:val="0"/>
          <w:numId w:val="5"/>
        </w:numPr>
        <w:jc w:val="both"/>
        <w:rPr>
          <w:rFonts w:ascii="Tahoma" w:hAnsi="Tahoma" w:cs="Tahoma"/>
          <w:sz w:val="21"/>
          <w:szCs w:val="21"/>
          <w:lang w:val="el-GR"/>
        </w:rPr>
      </w:pPr>
      <w:r>
        <w:rPr>
          <w:rFonts w:ascii="Tahoma" w:hAnsi="Tahoma" w:cs="Tahoma"/>
          <w:sz w:val="21"/>
          <w:szCs w:val="21"/>
          <w:lang w:val="el-GR"/>
        </w:rPr>
        <w:t>Υπηρέτησα</w:t>
      </w:r>
      <w:r w:rsidRPr="001F14BB">
        <w:rPr>
          <w:rFonts w:ascii="Tahoma" w:hAnsi="Tahoma" w:cs="Tahoma"/>
          <w:sz w:val="21"/>
          <w:szCs w:val="21"/>
          <w:lang w:val="el-GR"/>
        </w:rPr>
        <w:t xml:space="preserve"> </w:t>
      </w:r>
      <w:r>
        <w:rPr>
          <w:rFonts w:ascii="Tahoma" w:hAnsi="Tahoma" w:cs="Tahoma"/>
          <w:sz w:val="21"/>
          <w:szCs w:val="21"/>
          <w:lang w:val="el-GR"/>
        </w:rPr>
        <w:t>σαν</w:t>
      </w:r>
      <w:r w:rsidRPr="001F14BB">
        <w:rPr>
          <w:rFonts w:ascii="Tahoma" w:hAnsi="Tahoma" w:cs="Tahoma"/>
          <w:sz w:val="21"/>
          <w:szCs w:val="21"/>
          <w:lang w:val="el-GR"/>
        </w:rPr>
        <w:t xml:space="preserve"> </w:t>
      </w:r>
      <w:r>
        <w:rPr>
          <w:rFonts w:ascii="Tahoma" w:hAnsi="Tahoma" w:cs="Tahoma"/>
          <w:sz w:val="21"/>
          <w:szCs w:val="21"/>
          <w:lang w:val="el-GR"/>
        </w:rPr>
        <w:t>Δόκιμος</w:t>
      </w:r>
      <w:r w:rsidRPr="001F14BB">
        <w:rPr>
          <w:rFonts w:ascii="Tahoma" w:hAnsi="Tahoma" w:cs="Tahoma"/>
          <w:sz w:val="21"/>
          <w:szCs w:val="21"/>
          <w:lang w:val="el-GR"/>
        </w:rPr>
        <w:t xml:space="preserve"> </w:t>
      </w:r>
      <w:r>
        <w:rPr>
          <w:rFonts w:ascii="Tahoma" w:hAnsi="Tahoma" w:cs="Tahoma"/>
          <w:sz w:val="21"/>
          <w:szCs w:val="21"/>
          <w:lang w:val="el-GR"/>
        </w:rPr>
        <w:t>στον</w:t>
      </w:r>
      <w:r w:rsidRPr="001F14BB">
        <w:rPr>
          <w:rFonts w:ascii="Tahoma" w:hAnsi="Tahoma" w:cs="Tahoma"/>
          <w:sz w:val="21"/>
          <w:szCs w:val="21"/>
          <w:lang w:val="el-GR"/>
        </w:rPr>
        <w:t xml:space="preserve"> </w:t>
      </w:r>
      <w:r>
        <w:rPr>
          <w:rFonts w:ascii="Tahoma" w:hAnsi="Tahoma" w:cs="Tahoma"/>
          <w:sz w:val="21"/>
          <w:szCs w:val="21"/>
          <w:lang w:val="el-GR"/>
        </w:rPr>
        <w:t>Ελληνικό</w:t>
      </w:r>
      <w:r w:rsidRPr="001F14BB">
        <w:rPr>
          <w:rFonts w:ascii="Tahoma" w:hAnsi="Tahoma" w:cs="Tahoma"/>
          <w:sz w:val="21"/>
          <w:szCs w:val="21"/>
          <w:lang w:val="el-GR"/>
        </w:rPr>
        <w:t xml:space="preserve"> </w:t>
      </w:r>
      <w:r>
        <w:rPr>
          <w:rFonts w:ascii="Tahoma" w:hAnsi="Tahoma" w:cs="Tahoma"/>
          <w:sz w:val="21"/>
          <w:szCs w:val="21"/>
          <w:lang w:val="el-GR"/>
        </w:rPr>
        <w:t>Στρατό</w:t>
      </w:r>
      <w:r w:rsidR="00D1486F" w:rsidRPr="001F14BB">
        <w:rPr>
          <w:rFonts w:ascii="Tahoma" w:hAnsi="Tahoma" w:cs="Tahoma"/>
          <w:sz w:val="21"/>
          <w:szCs w:val="21"/>
          <w:lang w:val="el-GR"/>
        </w:rPr>
        <w:t xml:space="preserve">. </w:t>
      </w:r>
      <w:r>
        <w:rPr>
          <w:rFonts w:ascii="Tahoma" w:hAnsi="Tahoma" w:cs="Tahoma"/>
          <w:sz w:val="21"/>
          <w:szCs w:val="21"/>
          <w:lang w:val="el-GR"/>
        </w:rPr>
        <w:t>Τον</w:t>
      </w:r>
      <w:r w:rsidRPr="000A2E90">
        <w:rPr>
          <w:rFonts w:ascii="Tahoma" w:hAnsi="Tahoma" w:cs="Tahoma"/>
          <w:sz w:val="21"/>
          <w:szCs w:val="21"/>
          <w:lang w:val="el-GR"/>
        </w:rPr>
        <w:t xml:space="preserve"> </w:t>
      </w:r>
      <w:r>
        <w:rPr>
          <w:rFonts w:ascii="Tahoma" w:hAnsi="Tahoma" w:cs="Tahoma"/>
          <w:sz w:val="21"/>
          <w:szCs w:val="21"/>
          <w:lang w:val="el-GR"/>
        </w:rPr>
        <w:t>Ιούλιο</w:t>
      </w:r>
      <w:r w:rsidRPr="000A2E90">
        <w:rPr>
          <w:rFonts w:ascii="Tahoma" w:hAnsi="Tahoma" w:cs="Tahoma"/>
          <w:sz w:val="21"/>
          <w:szCs w:val="21"/>
          <w:lang w:val="el-GR"/>
        </w:rPr>
        <w:t xml:space="preserve"> </w:t>
      </w:r>
      <w:r>
        <w:rPr>
          <w:rFonts w:ascii="Tahoma" w:hAnsi="Tahoma" w:cs="Tahoma"/>
          <w:sz w:val="21"/>
          <w:szCs w:val="21"/>
          <w:lang w:val="el-GR"/>
        </w:rPr>
        <w:t>του</w:t>
      </w:r>
      <w:r w:rsidR="00D1486F" w:rsidRPr="000A2E90">
        <w:rPr>
          <w:rFonts w:ascii="Tahoma" w:hAnsi="Tahoma" w:cs="Tahoma"/>
          <w:sz w:val="21"/>
          <w:szCs w:val="21"/>
          <w:lang w:val="el-GR"/>
        </w:rPr>
        <w:t xml:space="preserve"> 2005 </w:t>
      </w:r>
      <w:r w:rsidR="000A2E90" w:rsidRPr="000A2E90">
        <w:rPr>
          <w:rFonts w:ascii="Tahoma" w:hAnsi="Tahoma" w:cs="Tahoma"/>
          <w:sz w:val="21"/>
          <w:szCs w:val="21"/>
          <w:lang w:val="el-GR"/>
        </w:rPr>
        <w:t xml:space="preserve">προήχθη </w:t>
      </w:r>
      <w:r w:rsidR="000A2E90">
        <w:rPr>
          <w:rFonts w:ascii="Tahoma" w:hAnsi="Tahoma" w:cs="Tahoma"/>
          <w:sz w:val="21"/>
          <w:szCs w:val="21"/>
          <w:lang w:val="el-GR"/>
        </w:rPr>
        <w:t>σε Ανθυ</w:t>
      </w:r>
      <w:r w:rsidR="000A2E90" w:rsidRPr="000A2E90">
        <w:rPr>
          <w:rFonts w:ascii="Tahoma" w:hAnsi="Tahoma" w:cs="Tahoma"/>
          <w:sz w:val="21"/>
          <w:szCs w:val="21"/>
          <w:lang w:val="el-GR"/>
        </w:rPr>
        <w:t>πολοχαγ</w:t>
      </w:r>
      <w:r w:rsidR="000A2E90">
        <w:rPr>
          <w:rFonts w:ascii="Tahoma" w:hAnsi="Tahoma" w:cs="Tahoma"/>
          <w:sz w:val="21"/>
          <w:szCs w:val="21"/>
          <w:lang w:val="el-GR"/>
        </w:rPr>
        <w:t>ό</w:t>
      </w:r>
      <w:r w:rsidR="000A2E90" w:rsidRPr="000A2E90">
        <w:rPr>
          <w:rFonts w:ascii="Tahoma" w:hAnsi="Tahoma" w:cs="Tahoma"/>
          <w:sz w:val="21"/>
          <w:szCs w:val="21"/>
          <w:lang w:val="el-GR"/>
        </w:rPr>
        <w:t xml:space="preserve">. Τον Αύγουστο του 2013 προήχθη </w:t>
      </w:r>
      <w:r w:rsidR="000A2E90">
        <w:rPr>
          <w:rFonts w:ascii="Tahoma" w:hAnsi="Tahoma" w:cs="Tahoma"/>
          <w:sz w:val="21"/>
          <w:szCs w:val="21"/>
          <w:lang w:val="el-GR"/>
        </w:rPr>
        <w:t>σε</w:t>
      </w:r>
      <w:r w:rsidR="000A2E90" w:rsidRPr="000A2E90">
        <w:rPr>
          <w:rFonts w:ascii="Tahoma" w:hAnsi="Tahoma" w:cs="Tahoma"/>
          <w:sz w:val="21"/>
          <w:szCs w:val="21"/>
          <w:lang w:val="el-GR"/>
        </w:rPr>
        <w:t xml:space="preserve"> Υπολοχαγ</w:t>
      </w:r>
      <w:r w:rsidR="000A2E90">
        <w:rPr>
          <w:rFonts w:ascii="Tahoma" w:hAnsi="Tahoma" w:cs="Tahoma"/>
          <w:sz w:val="21"/>
          <w:szCs w:val="21"/>
          <w:lang w:val="el-GR"/>
        </w:rPr>
        <w:t>ό</w:t>
      </w:r>
      <w:r w:rsidR="000A2E90" w:rsidRPr="000A2E90">
        <w:rPr>
          <w:rFonts w:ascii="Tahoma" w:hAnsi="Tahoma" w:cs="Tahoma"/>
          <w:sz w:val="21"/>
          <w:szCs w:val="21"/>
          <w:lang w:val="el-GR"/>
        </w:rPr>
        <w:t>.</w:t>
      </w:r>
    </w:p>
    <w:p w14:paraId="49DB4FBC" w14:textId="07F7B11A" w:rsidR="00B534D4" w:rsidRPr="00F07E16" w:rsidRDefault="00F07E16">
      <w:pPr>
        <w:numPr>
          <w:ilvl w:val="0"/>
          <w:numId w:val="5"/>
        </w:numPr>
        <w:jc w:val="both"/>
        <w:rPr>
          <w:ins w:id="95" w:author="Unknown Author" w:date="2020-09-03T22:44:00Z"/>
          <w:rFonts w:ascii="Tahoma" w:hAnsi="Tahoma" w:cs="Tahoma"/>
          <w:sz w:val="21"/>
          <w:szCs w:val="21"/>
          <w:lang w:val="el-GR"/>
        </w:rPr>
      </w:pPr>
      <w:r w:rsidRPr="00F07E16">
        <w:rPr>
          <w:rFonts w:ascii="Tahoma" w:hAnsi="Tahoma" w:cs="Tahoma"/>
          <w:sz w:val="21"/>
          <w:szCs w:val="21"/>
          <w:lang w:val="el-GR"/>
        </w:rPr>
        <w:t>Παρακολο</w:t>
      </w:r>
      <w:r>
        <w:rPr>
          <w:rFonts w:ascii="Tahoma" w:hAnsi="Tahoma" w:cs="Tahoma"/>
          <w:sz w:val="21"/>
          <w:szCs w:val="21"/>
          <w:lang w:val="el-GR"/>
        </w:rPr>
        <w:t>υ</w:t>
      </w:r>
      <w:r w:rsidRPr="00F07E16">
        <w:rPr>
          <w:rFonts w:ascii="Tahoma" w:hAnsi="Tahoma" w:cs="Tahoma"/>
          <w:sz w:val="21"/>
          <w:szCs w:val="21"/>
          <w:lang w:val="el-GR"/>
        </w:rPr>
        <w:t>θ</w:t>
      </w:r>
      <w:r>
        <w:rPr>
          <w:rFonts w:ascii="Tahoma" w:hAnsi="Tahoma" w:cs="Tahoma"/>
          <w:sz w:val="21"/>
          <w:szCs w:val="21"/>
          <w:lang w:val="el-GR"/>
        </w:rPr>
        <w:t>ούσα</w:t>
      </w:r>
      <w:r w:rsidRPr="00F07E16">
        <w:rPr>
          <w:rFonts w:ascii="Tahoma" w:hAnsi="Tahoma" w:cs="Tahoma"/>
          <w:sz w:val="21"/>
          <w:szCs w:val="21"/>
          <w:lang w:val="el-GR"/>
        </w:rPr>
        <w:t xml:space="preserve">, ως Διαχειριστής Συστήματος, την υποδομή δικτύου ολόκληρου του στρατοπέδου και </w:t>
      </w:r>
      <w:r>
        <w:rPr>
          <w:rFonts w:ascii="Tahoma" w:hAnsi="Tahoma" w:cs="Tahoma"/>
          <w:sz w:val="21"/>
          <w:szCs w:val="21"/>
          <w:lang w:val="el-GR"/>
        </w:rPr>
        <w:t xml:space="preserve">έκανα </w:t>
      </w:r>
      <w:r w:rsidRPr="00F07E16">
        <w:rPr>
          <w:rFonts w:ascii="Tahoma" w:hAnsi="Tahoma" w:cs="Tahoma"/>
          <w:sz w:val="21"/>
          <w:szCs w:val="21"/>
          <w:lang w:val="el-GR"/>
        </w:rPr>
        <w:t>διάγνωσ</w:t>
      </w:r>
      <w:r>
        <w:rPr>
          <w:rFonts w:ascii="Tahoma" w:hAnsi="Tahoma" w:cs="Tahoma"/>
          <w:sz w:val="21"/>
          <w:szCs w:val="21"/>
          <w:lang w:val="el-GR"/>
        </w:rPr>
        <w:t>η</w:t>
      </w:r>
      <w:r w:rsidRPr="00F07E16">
        <w:rPr>
          <w:rFonts w:ascii="Tahoma" w:hAnsi="Tahoma" w:cs="Tahoma"/>
          <w:sz w:val="21"/>
          <w:szCs w:val="21"/>
          <w:lang w:val="el-GR"/>
        </w:rPr>
        <w:t xml:space="preserve"> </w:t>
      </w:r>
      <w:r w:rsidRPr="00F07E16">
        <w:rPr>
          <w:rFonts w:ascii="Tahoma" w:hAnsi="Tahoma" w:cs="Tahoma"/>
          <w:sz w:val="21"/>
          <w:szCs w:val="21"/>
          <w:lang w:val="el-GR"/>
        </w:rPr>
        <w:t>προβλημάτ</w:t>
      </w:r>
      <w:r>
        <w:rPr>
          <w:rFonts w:ascii="Tahoma" w:hAnsi="Tahoma" w:cs="Tahoma"/>
          <w:sz w:val="21"/>
          <w:szCs w:val="21"/>
          <w:lang w:val="el-GR"/>
        </w:rPr>
        <w:t>ων</w:t>
      </w:r>
      <w:r w:rsidRPr="00F07E16">
        <w:rPr>
          <w:rFonts w:ascii="Tahoma" w:hAnsi="Tahoma" w:cs="Tahoma"/>
          <w:sz w:val="21"/>
          <w:szCs w:val="21"/>
          <w:lang w:val="el-GR"/>
        </w:rPr>
        <w:t xml:space="preserve"> με τη συμπεριφορά </w:t>
      </w:r>
      <w:r>
        <w:rPr>
          <w:rFonts w:ascii="Tahoma" w:hAnsi="Tahoma" w:cs="Tahoma"/>
          <w:sz w:val="21"/>
          <w:szCs w:val="21"/>
          <w:lang w:val="el-GR"/>
        </w:rPr>
        <w:t>Η/Υ</w:t>
      </w:r>
      <w:r w:rsidRPr="00F07E16">
        <w:rPr>
          <w:rFonts w:ascii="Tahoma" w:hAnsi="Tahoma" w:cs="Tahoma"/>
          <w:sz w:val="21"/>
          <w:szCs w:val="21"/>
          <w:lang w:val="el-GR"/>
        </w:rPr>
        <w:t xml:space="preserve"> συνδεδεμένων στο δίκτυο.</w:t>
      </w:r>
    </w:p>
    <w:p w14:paraId="531D9102" w14:textId="77777777" w:rsidR="00573E84" w:rsidRDefault="00573E84">
      <w:pPr>
        <w:numPr>
          <w:ilvl w:val="0"/>
          <w:numId w:val="5"/>
        </w:numPr>
        <w:jc w:val="both"/>
        <w:rPr>
          <w:rFonts w:ascii="Tahoma" w:hAnsi="Tahoma" w:cs="Tahoma"/>
          <w:sz w:val="21"/>
          <w:szCs w:val="21"/>
          <w:lang w:val="el-GR"/>
        </w:rPr>
      </w:pPr>
      <w:r w:rsidRPr="00573E84">
        <w:rPr>
          <w:rFonts w:ascii="Tahoma" w:hAnsi="Tahoma" w:cs="Tahoma"/>
          <w:sz w:val="21"/>
          <w:szCs w:val="21"/>
          <w:lang w:val="el-GR"/>
        </w:rPr>
        <w:t>Ανταποκρίθηκ</w:t>
      </w:r>
      <w:r>
        <w:rPr>
          <w:rFonts w:ascii="Tahoma" w:hAnsi="Tahoma" w:cs="Tahoma"/>
          <w:sz w:val="21"/>
          <w:szCs w:val="21"/>
          <w:lang w:val="el-GR"/>
        </w:rPr>
        <w:t>α</w:t>
      </w:r>
      <w:r w:rsidRPr="00573E84">
        <w:rPr>
          <w:rFonts w:ascii="Tahoma" w:hAnsi="Tahoma" w:cs="Tahoma"/>
          <w:sz w:val="21"/>
          <w:szCs w:val="21"/>
          <w:lang w:val="el-GR"/>
        </w:rPr>
        <w:t xml:space="preserve"> στις δυσκολίες μεμονωμένων στρατιωτικών χρηστών με </w:t>
      </w:r>
      <w:r>
        <w:rPr>
          <w:rFonts w:ascii="Tahoma" w:hAnsi="Tahoma" w:cs="Tahoma"/>
          <w:sz w:val="21"/>
          <w:szCs w:val="21"/>
          <w:lang w:val="el-GR"/>
        </w:rPr>
        <w:t>Η/Υ</w:t>
      </w:r>
      <w:r w:rsidRPr="00573E84">
        <w:rPr>
          <w:rFonts w:ascii="Tahoma" w:hAnsi="Tahoma" w:cs="Tahoma"/>
          <w:sz w:val="21"/>
          <w:szCs w:val="21"/>
          <w:lang w:val="el-GR"/>
        </w:rPr>
        <w:t xml:space="preserve">, </w:t>
      </w:r>
      <w:r w:rsidRPr="00573E84">
        <w:rPr>
          <w:rFonts w:ascii="Tahoma" w:hAnsi="Tahoma" w:cs="Tahoma"/>
          <w:sz w:val="21"/>
          <w:szCs w:val="21"/>
          <w:lang w:val="el-GR"/>
        </w:rPr>
        <w:t>παρ</w:t>
      </w:r>
      <w:r>
        <w:rPr>
          <w:rFonts w:ascii="Tahoma" w:hAnsi="Tahoma" w:cs="Tahoma"/>
          <w:sz w:val="21"/>
          <w:szCs w:val="21"/>
          <w:lang w:val="el-GR"/>
        </w:rPr>
        <w:t>είχα</w:t>
      </w:r>
      <w:r w:rsidRPr="00573E84">
        <w:rPr>
          <w:rFonts w:ascii="Tahoma" w:hAnsi="Tahoma" w:cs="Tahoma"/>
          <w:sz w:val="21"/>
          <w:szCs w:val="21"/>
          <w:lang w:val="el-GR"/>
        </w:rPr>
        <w:t xml:space="preserve"> οδηγίες, </w:t>
      </w:r>
      <w:r>
        <w:rPr>
          <w:rFonts w:ascii="Tahoma" w:hAnsi="Tahoma" w:cs="Tahoma"/>
          <w:sz w:val="21"/>
          <w:szCs w:val="21"/>
          <w:lang w:val="el-GR"/>
        </w:rPr>
        <w:t xml:space="preserve">έκανα </w:t>
      </w:r>
      <w:r w:rsidRPr="00573E84">
        <w:rPr>
          <w:rFonts w:ascii="Tahoma" w:hAnsi="Tahoma" w:cs="Tahoma"/>
          <w:sz w:val="21"/>
          <w:szCs w:val="21"/>
          <w:lang w:val="el-GR"/>
        </w:rPr>
        <w:t xml:space="preserve">διάγνωση και επίλυση προβλημάτων. Μου δόθηκε η ευκαιρία να εκπαιδεύσω ανώτερους αξιωματικούς σε εφαρμογές λογισμικού όπως το </w:t>
      </w:r>
      <w:r w:rsidRPr="00573E84">
        <w:rPr>
          <w:rFonts w:ascii="Tahoma" w:hAnsi="Tahoma" w:cs="Tahoma"/>
          <w:sz w:val="21"/>
          <w:szCs w:val="21"/>
        </w:rPr>
        <w:t>Microsoft</w:t>
      </w:r>
      <w:r w:rsidRPr="00573E84">
        <w:rPr>
          <w:rFonts w:ascii="Tahoma" w:hAnsi="Tahoma" w:cs="Tahoma"/>
          <w:sz w:val="21"/>
          <w:szCs w:val="21"/>
          <w:lang w:val="el-GR"/>
        </w:rPr>
        <w:t xml:space="preserve"> </w:t>
      </w:r>
      <w:r w:rsidRPr="00573E84">
        <w:rPr>
          <w:rFonts w:ascii="Tahoma" w:hAnsi="Tahoma" w:cs="Tahoma"/>
          <w:sz w:val="21"/>
          <w:szCs w:val="21"/>
        </w:rPr>
        <w:t>Office</w:t>
      </w:r>
      <w:r w:rsidRPr="00573E84">
        <w:rPr>
          <w:rFonts w:ascii="Tahoma" w:hAnsi="Tahoma" w:cs="Tahoma"/>
          <w:sz w:val="21"/>
          <w:szCs w:val="21"/>
          <w:lang w:val="el-GR"/>
        </w:rPr>
        <w:t>.</w:t>
      </w:r>
    </w:p>
    <w:p w14:paraId="69DF68AD" w14:textId="4713868C" w:rsidR="00B534D4" w:rsidRPr="00B20868" w:rsidRDefault="00B20868">
      <w:pPr>
        <w:numPr>
          <w:ilvl w:val="0"/>
          <w:numId w:val="5"/>
        </w:numPr>
        <w:jc w:val="both"/>
        <w:rPr>
          <w:ins w:id="96" w:author="Unknown Author" w:date="2020-09-03T22:44:00Z"/>
          <w:rFonts w:ascii="Tahoma" w:hAnsi="Tahoma" w:cs="Tahoma"/>
          <w:sz w:val="21"/>
          <w:szCs w:val="21"/>
          <w:lang w:val="el-GR"/>
        </w:rPr>
      </w:pPr>
      <w:r>
        <w:rPr>
          <w:rFonts w:ascii="Tahoma" w:hAnsi="Tahoma" w:cs="Tahoma"/>
          <w:sz w:val="21"/>
          <w:szCs w:val="21"/>
          <w:lang w:val="el-GR"/>
        </w:rPr>
        <w:t>Εκπαιδεύτηκα</w:t>
      </w:r>
      <w:r w:rsidRPr="00B20868">
        <w:rPr>
          <w:rFonts w:ascii="Tahoma" w:hAnsi="Tahoma" w:cs="Tahoma"/>
          <w:sz w:val="21"/>
          <w:szCs w:val="21"/>
          <w:lang w:val="el-GR"/>
        </w:rPr>
        <w:t xml:space="preserve"> </w:t>
      </w:r>
      <w:r>
        <w:rPr>
          <w:rFonts w:ascii="Tahoma" w:hAnsi="Tahoma" w:cs="Tahoma"/>
          <w:sz w:val="21"/>
          <w:szCs w:val="21"/>
          <w:lang w:val="el-GR"/>
        </w:rPr>
        <w:t>σαν</w:t>
      </w:r>
      <w:r w:rsidRPr="00B20868">
        <w:rPr>
          <w:rFonts w:ascii="Tahoma" w:hAnsi="Tahoma" w:cs="Tahoma"/>
          <w:sz w:val="21"/>
          <w:szCs w:val="21"/>
          <w:lang w:val="el-GR"/>
        </w:rPr>
        <w:t xml:space="preserve"> </w:t>
      </w:r>
      <w:r>
        <w:rPr>
          <w:rFonts w:ascii="Tahoma" w:hAnsi="Tahoma" w:cs="Tahoma"/>
          <w:sz w:val="21"/>
          <w:szCs w:val="21"/>
          <w:lang w:val="el-GR"/>
        </w:rPr>
        <w:t xml:space="preserve">προγραμματιστής έτσι ώστε </w:t>
      </w:r>
      <w:r w:rsidR="00415FFA">
        <w:rPr>
          <w:rFonts w:ascii="Tahoma" w:hAnsi="Tahoma" w:cs="Tahoma"/>
          <w:sz w:val="21"/>
          <w:szCs w:val="21"/>
          <w:lang w:val="el-GR"/>
        </w:rPr>
        <w:t>να μπορώ να διασφαλίσω ότι</w:t>
      </w:r>
      <w:r>
        <w:rPr>
          <w:rFonts w:ascii="Tahoma" w:hAnsi="Tahoma" w:cs="Tahoma"/>
          <w:sz w:val="21"/>
          <w:szCs w:val="21"/>
          <w:lang w:val="el-GR"/>
        </w:rPr>
        <w:t xml:space="preserve"> στρατιωτικές εφαρμογές λογισμικού λειτουργούσαν σωστά </w:t>
      </w:r>
      <w:r w:rsidR="00415FFA">
        <w:rPr>
          <w:rFonts w:ascii="Tahoma" w:hAnsi="Tahoma" w:cs="Tahoma"/>
          <w:sz w:val="21"/>
          <w:szCs w:val="21"/>
          <w:lang w:val="el-GR"/>
        </w:rPr>
        <w:t>και να διορθώσω σφάλματα που ενδέχεται να προκύψουν</w:t>
      </w:r>
      <w:ins w:id="97" w:author="Unknown Author" w:date="2020-09-03T22:44:00Z">
        <w:r w:rsidR="00D1486F" w:rsidRPr="00B20868">
          <w:rPr>
            <w:rFonts w:ascii="Tahoma" w:hAnsi="Tahoma" w:cs="Tahoma"/>
            <w:sz w:val="21"/>
            <w:szCs w:val="21"/>
            <w:lang w:val="el-GR"/>
          </w:rPr>
          <w:t>.</w:t>
        </w:r>
      </w:ins>
    </w:p>
    <w:p w14:paraId="62A0BE4C" w14:textId="02876431" w:rsidR="00B534D4" w:rsidRPr="007D4355" w:rsidRDefault="007D4355" w:rsidP="007D4355">
      <w:pPr>
        <w:numPr>
          <w:ilvl w:val="0"/>
          <w:numId w:val="5"/>
        </w:numPr>
        <w:jc w:val="both"/>
        <w:rPr>
          <w:lang w:val="el-GR"/>
        </w:rPr>
      </w:pPr>
      <w:r w:rsidRPr="007D4355">
        <w:rPr>
          <w:rFonts w:ascii="Tahoma" w:hAnsi="Tahoma" w:cs="Tahoma"/>
          <w:sz w:val="21"/>
          <w:szCs w:val="21"/>
          <w:lang w:val="el-GR"/>
        </w:rPr>
        <w:t>Επιτηρούσα μία ομάδα τεσσάρων στρατιωτών</w:t>
      </w:r>
      <w:ins w:id="98" w:author="Unknown Author" w:date="2020-09-03T22:44:00Z">
        <w:r w:rsidR="00D1486F" w:rsidRPr="007D4355">
          <w:rPr>
            <w:rFonts w:ascii="Tahoma" w:hAnsi="Tahoma" w:cs="Tahoma"/>
            <w:sz w:val="21"/>
            <w:szCs w:val="21"/>
            <w:lang w:val="el-GR"/>
          </w:rPr>
          <w:t xml:space="preserve">. </w:t>
        </w:r>
      </w:ins>
      <w:r>
        <w:rPr>
          <w:rFonts w:ascii="Tahoma" w:hAnsi="Tahoma" w:cs="Tahoma"/>
          <w:sz w:val="21"/>
          <w:szCs w:val="21"/>
          <w:lang w:val="el-GR"/>
        </w:rPr>
        <w:t>Εργαζόμασταν ομαδικά για να τηρούμε τις προθεσμίες υλοποίησης προγραμμάτων.</w:t>
      </w:r>
    </w:p>
    <w:p w14:paraId="4FED383D" w14:textId="77777777" w:rsidR="007D4355" w:rsidRPr="007D4355" w:rsidRDefault="007D4355" w:rsidP="007D4355">
      <w:pPr>
        <w:ind w:left="720"/>
        <w:jc w:val="both"/>
        <w:rPr>
          <w:lang w:val="el-GR"/>
        </w:rPr>
      </w:pPr>
    </w:p>
    <w:p w14:paraId="4BB14D30" w14:textId="5161BA3F" w:rsidR="00B534D4" w:rsidRDefault="00637E09">
      <w:pPr>
        <w:rPr>
          <w:rFonts w:ascii="Tahoma" w:hAnsi="Tahoma" w:cs="Tahoma"/>
          <w:b/>
          <w:sz w:val="26"/>
          <w:szCs w:val="26"/>
          <w:u w:val="single"/>
        </w:rPr>
      </w:pPr>
      <w:r>
        <w:rPr>
          <w:rFonts w:ascii="Tahoma" w:hAnsi="Tahoma" w:cs="Tahoma"/>
          <w:b/>
          <w:sz w:val="26"/>
          <w:szCs w:val="26"/>
          <w:u w:val="single"/>
          <w:lang w:val="el-GR"/>
        </w:rPr>
        <w:t>Εκπαίδευση</w:t>
      </w:r>
    </w:p>
    <w:tbl>
      <w:tblPr>
        <w:tblW w:w="10425" w:type="dxa"/>
        <w:tblInd w:w="-55" w:type="dxa"/>
        <w:tblLayout w:type="fixed"/>
        <w:tblCellMar>
          <w:top w:w="55" w:type="dxa"/>
          <w:left w:w="55" w:type="dxa"/>
          <w:bottom w:w="55" w:type="dxa"/>
          <w:right w:w="55" w:type="dxa"/>
        </w:tblCellMar>
        <w:tblLook w:val="0000" w:firstRow="0" w:lastRow="0" w:firstColumn="0" w:lastColumn="0" w:noHBand="0" w:noVBand="0"/>
      </w:tblPr>
      <w:tblGrid>
        <w:gridCol w:w="4544"/>
        <w:gridCol w:w="2967"/>
        <w:gridCol w:w="2914"/>
      </w:tblGrid>
      <w:tr w:rsidR="00B534D4" w14:paraId="5B5E3E59" w14:textId="77777777">
        <w:tc>
          <w:tcPr>
            <w:tcW w:w="4544" w:type="dxa"/>
            <w:shd w:val="clear" w:color="auto" w:fill="FFFFFF"/>
            <w:vAlign w:val="center"/>
          </w:tcPr>
          <w:p w14:paraId="6BEB13A2" w14:textId="0A74C383" w:rsidR="00B534D4" w:rsidRDefault="00637E09">
            <w:pPr>
              <w:snapToGrid w:val="0"/>
              <w:ind w:left="2880" w:hanging="2880"/>
              <w:jc w:val="both"/>
              <w:rPr>
                <w:rFonts w:ascii="Tahoma" w:hAnsi="Tahoma" w:cs="Tahoma"/>
                <w:b/>
                <w:bCs/>
                <w:sz w:val="21"/>
                <w:szCs w:val="21"/>
              </w:rPr>
            </w:pPr>
            <w:r>
              <w:rPr>
                <w:rFonts w:ascii="Tahoma" w:hAnsi="Tahoma" w:cs="Tahoma"/>
                <w:b/>
                <w:bCs/>
                <w:sz w:val="21"/>
                <w:szCs w:val="21"/>
                <w:lang w:val="el-GR"/>
              </w:rPr>
              <w:t>Πανεπιστήμιο του Εδιμβούργου</w:t>
            </w:r>
            <w:r w:rsidR="00D1486F">
              <w:rPr>
                <w:rFonts w:ascii="Tahoma" w:hAnsi="Tahoma" w:cs="Tahoma"/>
                <w:b/>
                <w:bCs/>
                <w:sz w:val="21"/>
                <w:szCs w:val="21"/>
                <w:rPrChange w:id="99" w:author="Unknown Author" w:date="2020-09-04T10:45:00Z">
                  <w:rPr/>
                </w:rPrChange>
              </w:rPr>
              <w:t>,</w:t>
            </w:r>
          </w:p>
          <w:p w14:paraId="345D2EF4" w14:textId="77777777" w:rsidR="00B534D4" w:rsidRDefault="00D1486F">
            <w:pPr>
              <w:ind w:left="2880" w:hanging="2880"/>
              <w:jc w:val="both"/>
              <w:rPr>
                <w:rFonts w:ascii="Tahoma" w:hAnsi="Tahoma" w:cs="Tahoma"/>
                <w:b/>
                <w:bCs/>
                <w:sz w:val="21"/>
                <w:szCs w:val="21"/>
              </w:rPr>
            </w:pPr>
            <w:r>
              <w:rPr>
                <w:rFonts w:ascii="Tahoma" w:hAnsi="Tahoma" w:cs="Tahoma"/>
                <w:b/>
                <w:bCs/>
                <w:sz w:val="21"/>
                <w:szCs w:val="21"/>
                <w:rPrChange w:id="100" w:author="Unknown Author" w:date="2020-09-04T10:45:00Z">
                  <w:rPr/>
                </w:rPrChange>
              </w:rPr>
              <w:t>School of Informatics</w:t>
            </w:r>
          </w:p>
        </w:tc>
        <w:tc>
          <w:tcPr>
            <w:tcW w:w="2967" w:type="dxa"/>
            <w:shd w:val="clear" w:color="auto" w:fill="FFFFFF"/>
            <w:vAlign w:val="center"/>
          </w:tcPr>
          <w:p w14:paraId="75DF1F47" w14:textId="25C2CA4A" w:rsidR="00B534D4" w:rsidRDefault="00837AB4">
            <w:pPr>
              <w:snapToGrid w:val="0"/>
              <w:jc w:val="both"/>
              <w:rPr>
                <w:rFonts w:ascii="Tahoma" w:hAnsi="Tahoma" w:cs="Tahoma"/>
                <w:b/>
                <w:bCs/>
                <w:sz w:val="21"/>
                <w:szCs w:val="21"/>
              </w:rPr>
            </w:pPr>
            <w:r>
              <w:rPr>
                <w:rFonts w:ascii="Tahoma" w:hAnsi="Tahoma" w:cs="Tahoma"/>
                <w:b/>
                <w:bCs/>
                <w:sz w:val="21"/>
                <w:szCs w:val="21"/>
                <w:lang w:val="el-GR"/>
              </w:rPr>
              <w:t>Εδιμβούργο</w:t>
            </w:r>
            <w:r w:rsidR="00D1486F">
              <w:rPr>
                <w:rFonts w:ascii="Tahoma" w:hAnsi="Tahoma" w:cs="Tahoma"/>
                <w:b/>
                <w:bCs/>
                <w:sz w:val="21"/>
                <w:szCs w:val="21"/>
                <w:rPrChange w:id="101" w:author="Unknown Author" w:date="2020-09-04T10:45:00Z">
                  <w:rPr/>
                </w:rPrChange>
              </w:rPr>
              <w:t xml:space="preserve">, </w:t>
            </w:r>
            <w:r>
              <w:rPr>
                <w:rFonts w:ascii="Tahoma" w:hAnsi="Tahoma" w:cs="Tahoma"/>
                <w:b/>
                <w:bCs/>
                <w:sz w:val="21"/>
                <w:szCs w:val="21"/>
                <w:lang w:val="el-GR"/>
              </w:rPr>
              <w:t>Σκωτία</w:t>
            </w:r>
          </w:p>
        </w:tc>
        <w:tc>
          <w:tcPr>
            <w:tcW w:w="2914" w:type="dxa"/>
            <w:shd w:val="clear" w:color="auto" w:fill="FFFFFF"/>
            <w:vAlign w:val="center"/>
          </w:tcPr>
          <w:p w14:paraId="0BBFE26E" w14:textId="7D0261F1" w:rsidR="00B534D4" w:rsidRDefault="007217C7">
            <w:pPr>
              <w:snapToGrid w:val="0"/>
              <w:ind w:left="720" w:hanging="360"/>
              <w:jc w:val="right"/>
              <w:rPr>
                <w:rFonts w:ascii="Tahoma" w:hAnsi="Tahoma" w:cs="Tahoma"/>
                <w:b/>
                <w:bCs/>
                <w:sz w:val="21"/>
                <w:szCs w:val="21"/>
              </w:rPr>
            </w:pPr>
            <w:r>
              <w:rPr>
                <w:rFonts w:ascii="Tahoma" w:hAnsi="Tahoma" w:cs="Tahoma"/>
                <w:b/>
                <w:bCs/>
                <w:sz w:val="21"/>
                <w:szCs w:val="21"/>
                <w:lang w:val="el-GR"/>
              </w:rPr>
              <w:t>Σεπ</w:t>
            </w:r>
            <w:r w:rsidR="00D1486F">
              <w:rPr>
                <w:rFonts w:ascii="Tahoma" w:hAnsi="Tahoma" w:cs="Tahoma"/>
                <w:b/>
                <w:bCs/>
                <w:sz w:val="21"/>
                <w:szCs w:val="21"/>
                <w:rPrChange w:id="102" w:author="Unknown Author" w:date="2020-09-04T10:45:00Z">
                  <w:rPr/>
                </w:rPrChange>
              </w:rPr>
              <w:t xml:space="preserve"> 2009 – </w:t>
            </w:r>
            <w:r>
              <w:rPr>
                <w:rFonts w:ascii="Tahoma" w:hAnsi="Tahoma" w:cs="Tahoma"/>
                <w:b/>
                <w:bCs/>
                <w:sz w:val="21"/>
                <w:szCs w:val="21"/>
                <w:lang w:val="el-GR"/>
              </w:rPr>
              <w:t>Σεπ</w:t>
            </w:r>
            <w:r w:rsidR="00D1486F">
              <w:rPr>
                <w:rFonts w:ascii="Tahoma" w:hAnsi="Tahoma" w:cs="Tahoma"/>
                <w:b/>
                <w:bCs/>
                <w:sz w:val="21"/>
                <w:szCs w:val="21"/>
                <w:rPrChange w:id="103" w:author="Unknown Author" w:date="2020-09-04T10:45:00Z">
                  <w:rPr/>
                </w:rPrChange>
              </w:rPr>
              <w:t xml:space="preserve"> 2010</w:t>
            </w:r>
          </w:p>
        </w:tc>
      </w:tr>
    </w:tbl>
    <w:p w14:paraId="498AB280" w14:textId="0E77D54B" w:rsidR="00B534D4" w:rsidRDefault="00D1486F">
      <w:pPr>
        <w:numPr>
          <w:ilvl w:val="0"/>
          <w:numId w:val="2"/>
        </w:numPr>
        <w:jc w:val="both"/>
        <w:rPr>
          <w:rFonts w:ascii="Tahoma" w:hAnsi="Tahoma" w:cs="Tahoma"/>
          <w:sz w:val="21"/>
          <w:szCs w:val="21"/>
        </w:rPr>
      </w:pPr>
      <w:r>
        <w:rPr>
          <w:rFonts w:ascii="Tahoma" w:hAnsi="Tahoma" w:cs="Tahoma"/>
          <w:sz w:val="21"/>
          <w:szCs w:val="21"/>
        </w:rPr>
        <w:t xml:space="preserve">MSc </w:t>
      </w:r>
      <w:r w:rsidR="00D67E6A">
        <w:rPr>
          <w:rFonts w:ascii="Tahoma" w:hAnsi="Tahoma" w:cs="Tahoma"/>
          <w:sz w:val="21"/>
          <w:szCs w:val="21"/>
          <w:lang w:val="el-GR"/>
        </w:rPr>
        <w:t>σε</w:t>
      </w:r>
      <w:r>
        <w:rPr>
          <w:rFonts w:ascii="Tahoma" w:hAnsi="Tahoma" w:cs="Tahoma"/>
          <w:sz w:val="21"/>
          <w:szCs w:val="21"/>
        </w:rPr>
        <w:t xml:space="preserve"> Computer Science </w:t>
      </w:r>
      <w:r w:rsidR="00D67E6A">
        <w:rPr>
          <w:rFonts w:ascii="Tahoma" w:hAnsi="Tahoma" w:cs="Tahoma"/>
          <w:sz w:val="21"/>
          <w:szCs w:val="21"/>
          <w:lang w:val="el-GR"/>
        </w:rPr>
        <w:t>με</w:t>
      </w:r>
      <w:r w:rsidR="00D67E6A" w:rsidRPr="00D67E6A">
        <w:rPr>
          <w:rFonts w:ascii="Tahoma" w:hAnsi="Tahoma" w:cs="Tahoma"/>
          <w:sz w:val="21"/>
          <w:szCs w:val="21"/>
          <w:lang w:val="en-US"/>
        </w:rPr>
        <w:t xml:space="preserve"> </w:t>
      </w:r>
      <w:r w:rsidR="00D67E6A">
        <w:rPr>
          <w:rFonts w:ascii="Tahoma" w:hAnsi="Tahoma" w:cs="Tahoma"/>
          <w:sz w:val="21"/>
          <w:szCs w:val="21"/>
          <w:lang w:val="el-GR"/>
        </w:rPr>
        <w:t>εξειδίκευση</w:t>
      </w:r>
      <w:r w:rsidR="00D67E6A" w:rsidRPr="00D67E6A">
        <w:rPr>
          <w:rFonts w:ascii="Tahoma" w:hAnsi="Tahoma" w:cs="Tahoma"/>
          <w:sz w:val="21"/>
          <w:szCs w:val="21"/>
          <w:lang w:val="en-US"/>
        </w:rPr>
        <w:t xml:space="preserve"> </w:t>
      </w:r>
      <w:r w:rsidR="00D67E6A">
        <w:rPr>
          <w:rFonts w:ascii="Tahoma" w:hAnsi="Tahoma" w:cs="Tahoma"/>
          <w:sz w:val="21"/>
          <w:szCs w:val="21"/>
          <w:lang w:val="el-GR"/>
        </w:rPr>
        <w:t>σε</w:t>
      </w:r>
      <w:r>
        <w:rPr>
          <w:rFonts w:ascii="Tahoma" w:hAnsi="Tahoma" w:cs="Tahoma"/>
          <w:sz w:val="21"/>
          <w:szCs w:val="21"/>
        </w:rPr>
        <w:t xml:space="preserve"> Software Engineering and Computer Systems.</w:t>
      </w:r>
    </w:p>
    <w:p w14:paraId="2795CCC8" w14:textId="77777777" w:rsidR="00B534D4" w:rsidRDefault="00D1486F">
      <w:pPr>
        <w:numPr>
          <w:ilvl w:val="0"/>
          <w:numId w:val="2"/>
        </w:numPr>
        <w:jc w:val="both"/>
      </w:pPr>
      <w:ins w:id="104" w:author="Unknown Author" w:date="2020-09-03T22:48:00Z">
        <w:r>
          <w:rPr>
            <w:rFonts w:ascii="Tahoma" w:hAnsi="Tahoma" w:cs="Tahoma"/>
            <w:b/>
            <w:bCs/>
            <w:sz w:val="21"/>
            <w:szCs w:val="21"/>
          </w:rPr>
          <w:t xml:space="preserve">MSc Thesis: </w:t>
        </w:r>
        <w:r>
          <w:rPr>
            <w:rFonts w:ascii="Tahoma" w:hAnsi="Tahoma" w:cs="Tahoma"/>
            <w:sz w:val="21"/>
            <w:szCs w:val="21"/>
          </w:rPr>
          <w:t>“Finding Clones”, School of Informatics, University of Edinburgh, 2010.</w:t>
        </w:r>
      </w:ins>
    </w:p>
    <w:p w14:paraId="38DDD086" w14:textId="77777777" w:rsidR="00B534D4" w:rsidRDefault="00B534D4">
      <w:pPr>
        <w:jc w:val="both"/>
        <w:rPr>
          <w:rFonts w:ascii="Tahoma" w:hAnsi="Tahoma" w:cs="Tahoma"/>
          <w:sz w:val="22"/>
          <w:szCs w:val="22"/>
        </w:rPr>
      </w:pPr>
    </w:p>
    <w:tbl>
      <w:tblPr>
        <w:tblW w:w="10425" w:type="dxa"/>
        <w:tblInd w:w="-55" w:type="dxa"/>
        <w:tblLayout w:type="fixed"/>
        <w:tblCellMar>
          <w:top w:w="55" w:type="dxa"/>
          <w:left w:w="55" w:type="dxa"/>
          <w:bottom w:w="55" w:type="dxa"/>
          <w:right w:w="55" w:type="dxa"/>
        </w:tblCellMar>
        <w:tblLook w:val="0000" w:firstRow="0" w:lastRow="0" w:firstColumn="0" w:lastColumn="0" w:noHBand="0" w:noVBand="0"/>
      </w:tblPr>
      <w:tblGrid>
        <w:gridCol w:w="4544"/>
        <w:gridCol w:w="2967"/>
        <w:gridCol w:w="2914"/>
      </w:tblGrid>
      <w:tr w:rsidR="00B534D4" w14:paraId="37807A01" w14:textId="77777777">
        <w:trPr>
          <w:trHeight w:val="765"/>
        </w:trPr>
        <w:tc>
          <w:tcPr>
            <w:tcW w:w="4544" w:type="dxa"/>
            <w:shd w:val="clear" w:color="auto" w:fill="FFFFFF"/>
            <w:vAlign w:val="center"/>
          </w:tcPr>
          <w:p w14:paraId="3095838A" w14:textId="75032F66" w:rsidR="00B534D4" w:rsidRPr="003E44CA" w:rsidRDefault="003E44CA">
            <w:pPr>
              <w:snapToGrid w:val="0"/>
              <w:ind w:left="2880" w:hanging="2880"/>
              <w:jc w:val="both"/>
              <w:rPr>
                <w:rFonts w:ascii="Tahoma" w:hAnsi="Tahoma" w:cs="Tahoma"/>
                <w:b/>
                <w:bCs/>
                <w:sz w:val="21"/>
                <w:szCs w:val="21"/>
                <w:lang w:val="el-GR"/>
              </w:rPr>
            </w:pPr>
            <w:r>
              <w:rPr>
                <w:rFonts w:ascii="Tahoma" w:hAnsi="Tahoma" w:cs="Tahoma"/>
                <w:b/>
                <w:bCs/>
                <w:sz w:val="21"/>
                <w:szCs w:val="21"/>
                <w:lang w:val="el-GR"/>
              </w:rPr>
              <w:t>Πολυτεχνείο Κρήτης</w:t>
            </w:r>
            <w:r w:rsidR="00D1486F" w:rsidRPr="003E44CA">
              <w:rPr>
                <w:rFonts w:ascii="Tahoma" w:hAnsi="Tahoma" w:cs="Tahoma"/>
                <w:b/>
                <w:bCs/>
                <w:sz w:val="21"/>
                <w:szCs w:val="21"/>
                <w:lang w:val="el-GR"/>
                <w:rPrChange w:id="105" w:author="Unknown Author" w:date="2020-09-04T10:46:00Z">
                  <w:rPr/>
                </w:rPrChange>
              </w:rPr>
              <w:t>,</w:t>
            </w:r>
          </w:p>
          <w:p w14:paraId="72E41D52" w14:textId="509A3EB9" w:rsidR="00B534D4" w:rsidRPr="003E44CA" w:rsidRDefault="003E44CA">
            <w:pPr>
              <w:ind w:left="2880" w:hanging="2880"/>
              <w:jc w:val="both"/>
              <w:rPr>
                <w:rFonts w:ascii="Tahoma" w:hAnsi="Tahoma" w:cs="Tahoma"/>
                <w:b/>
                <w:bCs/>
                <w:sz w:val="21"/>
                <w:szCs w:val="21"/>
                <w:lang w:val="el-GR"/>
              </w:rPr>
            </w:pPr>
            <w:r>
              <w:rPr>
                <w:rFonts w:ascii="Tahoma" w:hAnsi="Tahoma" w:cs="Tahoma"/>
                <w:b/>
                <w:bCs/>
                <w:sz w:val="21"/>
                <w:szCs w:val="21"/>
                <w:lang w:val="el-GR"/>
              </w:rPr>
              <w:t>Ηλεκτρον.</w:t>
            </w:r>
            <w:r w:rsidRPr="003E44CA">
              <w:rPr>
                <w:rFonts w:ascii="Tahoma" w:hAnsi="Tahoma" w:cs="Tahoma"/>
                <w:b/>
                <w:bCs/>
                <w:sz w:val="21"/>
                <w:szCs w:val="21"/>
                <w:lang w:val="el-GR"/>
              </w:rPr>
              <w:t xml:space="preserve"> </w:t>
            </w:r>
            <w:proofErr w:type="spellStart"/>
            <w:r>
              <w:rPr>
                <w:rFonts w:ascii="Tahoma" w:hAnsi="Tahoma" w:cs="Tahoma"/>
                <w:b/>
                <w:bCs/>
                <w:sz w:val="21"/>
                <w:szCs w:val="21"/>
                <w:lang w:val="el-GR"/>
              </w:rPr>
              <w:t>Μηχαν</w:t>
            </w:r>
            <w:proofErr w:type="spellEnd"/>
            <w:r>
              <w:rPr>
                <w:rFonts w:ascii="Tahoma" w:hAnsi="Tahoma" w:cs="Tahoma"/>
                <w:b/>
                <w:bCs/>
                <w:sz w:val="21"/>
                <w:szCs w:val="21"/>
                <w:lang w:val="el-GR"/>
              </w:rPr>
              <w:t>.</w:t>
            </w:r>
            <w:r w:rsidRPr="003E44CA">
              <w:rPr>
                <w:rFonts w:ascii="Tahoma" w:hAnsi="Tahoma" w:cs="Tahoma"/>
                <w:b/>
                <w:bCs/>
                <w:sz w:val="21"/>
                <w:szCs w:val="21"/>
                <w:lang w:val="el-GR"/>
              </w:rPr>
              <w:t xml:space="preserve"> &amp; </w:t>
            </w:r>
            <w:proofErr w:type="spellStart"/>
            <w:r>
              <w:rPr>
                <w:rFonts w:ascii="Tahoma" w:hAnsi="Tahoma" w:cs="Tahoma"/>
                <w:b/>
                <w:bCs/>
                <w:sz w:val="21"/>
                <w:szCs w:val="21"/>
                <w:lang w:val="el-GR"/>
              </w:rPr>
              <w:t>Μηχαν</w:t>
            </w:r>
            <w:proofErr w:type="spellEnd"/>
            <w:r>
              <w:rPr>
                <w:rFonts w:ascii="Tahoma" w:hAnsi="Tahoma" w:cs="Tahoma"/>
                <w:b/>
                <w:bCs/>
                <w:sz w:val="21"/>
                <w:szCs w:val="21"/>
                <w:lang w:val="el-GR"/>
              </w:rPr>
              <w:t>.</w:t>
            </w:r>
            <w:r w:rsidRPr="003E44CA">
              <w:rPr>
                <w:rFonts w:ascii="Tahoma" w:hAnsi="Tahoma" w:cs="Tahoma"/>
                <w:b/>
                <w:bCs/>
                <w:sz w:val="21"/>
                <w:szCs w:val="21"/>
                <w:lang w:val="el-GR"/>
              </w:rPr>
              <w:t xml:space="preserve"> </w:t>
            </w:r>
            <w:r>
              <w:rPr>
                <w:rFonts w:ascii="Tahoma" w:hAnsi="Tahoma" w:cs="Tahoma"/>
                <w:b/>
                <w:bCs/>
                <w:sz w:val="21"/>
                <w:szCs w:val="21"/>
                <w:lang w:val="el-GR"/>
              </w:rPr>
              <w:t>Η/Υ</w:t>
            </w:r>
          </w:p>
        </w:tc>
        <w:tc>
          <w:tcPr>
            <w:tcW w:w="2967" w:type="dxa"/>
            <w:shd w:val="clear" w:color="auto" w:fill="FFFFFF"/>
            <w:vAlign w:val="center"/>
          </w:tcPr>
          <w:p w14:paraId="3445CAFA" w14:textId="60D1A8AA" w:rsidR="00B534D4" w:rsidRPr="003E44CA" w:rsidRDefault="003E44CA">
            <w:pPr>
              <w:snapToGrid w:val="0"/>
              <w:jc w:val="both"/>
              <w:rPr>
                <w:rFonts w:ascii="Tahoma" w:hAnsi="Tahoma" w:cs="Tahoma"/>
                <w:b/>
                <w:bCs/>
                <w:sz w:val="21"/>
                <w:szCs w:val="21"/>
                <w:lang w:val="el-GR"/>
              </w:rPr>
            </w:pPr>
            <w:r>
              <w:rPr>
                <w:rFonts w:ascii="Tahoma" w:hAnsi="Tahoma" w:cs="Tahoma"/>
                <w:b/>
                <w:bCs/>
                <w:sz w:val="21"/>
                <w:szCs w:val="21"/>
                <w:lang w:val="el-GR"/>
              </w:rPr>
              <w:t>Χανιά</w:t>
            </w:r>
            <w:r w:rsidR="00D1486F">
              <w:rPr>
                <w:rFonts w:ascii="Tahoma" w:hAnsi="Tahoma" w:cs="Tahoma"/>
                <w:b/>
                <w:bCs/>
                <w:sz w:val="21"/>
                <w:szCs w:val="21"/>
                <w:rPrChange w:id="106" w:author="Unknown Author" w:date="2020-09-04T10:46:00Z">
                  <w:rPr/>
                </w:rPrChange>
              </w:rPr>
              <w:t xml:space="preserve">, </w:t>
            </w:r>
            <w:r>
              <w:rPr>
                <w:rFonts w:ascii="Tahoma" w:hAnsi="Tahoma" w:cs="Tahoma"/>
                <w:b/>
                <w:bCs/>
                <w:sz w:val="21"/>
                <w:szCs w:val="21"/>
                <w:lang w:val="el-GR"/>
              </w:rPr>
              <w:t>Ελλάδα</w:t>
            </w:r>
          </w:p>
        </w:tc>
        <w:tc>
          <w:tcPr>
            <w:tcW w:w="2914" w:type="dxa"/>
            <w:shd w:val="clear" w:color="auto" w:fill="FFFFFF"/>
            <w:vAlign w:val="center"/>
          </w:tcPr>
          <w:p w14:paraId="748899C8" w14:textId="0E5ECE33" w:rsidR="00B534D4" w:rsidRDefault="003E44CA">
            <w:pPr>
              <w:snapToGrid w:val="0"/>
              <w:ind w:left="720" w:hanging="360"/>
              <w:jc w:val="right"/>
              <w:rPr>
                <w:rFonts w:ascii="Tahoma" w:hAnsi="Tahoma" w:cs="Tahoma"/>
                <w:b/>
                <w:bCs/>
                <w:sz w:val="21"/>
                <w:szCs w:val="21"/>
              </w:rPr>
            </w:pPr>
            <w:r>
              <w:rPr>
                <w:rFonts w:ascii="Tahoma" w:hAnsi="Tahoma" w:cs="Tahoma"/>
                <w:b/>
                <w:bCs/>
                <w:sz w:val="21"/>
                <w:szCs w:val="21"/>
                <w:lang w:val="el-GR"/>
              </w:rPr>
              <w:t>Σεπ</w:t>
            </w:r>
            <w:r w:rsidR="00D1486F">
              <w:rPr>
                <w:rFonts w:ascii="Tahoma" w:hAnsi="Tahoma" w:cs="Tahoma"/>
                <w:b/>
                <w:bCs/>
                <w:sz w:val="21"/>
                <w:szCs w:val="21"/>
                <w:rPrChange w:id="107" w:author="Unknown Author" w:date="2020-09-04T10:46:00Z">
                  <w:rPr/>
                </w:rPrChange>
              </w:rPr>
              <w:t xml:space="preserve"> 1997 – </w:t>
            </w:r>
            <w:r>
              <w:rPr>
                <w:rFonts w:ascii="Tahoma" w:hAnsi="Tahoma" w:cs="Tahoma"/>
                <w:b/>
                <w:bCs/>
                <w:sz w:val="21"/>
                <w:szCs w:val="21"/>
                <w:lang w:val="el-GR"/>
              </w:rPr>
              <w:t>Ιουν</w:t>
            </w:r>
            <w:r w:rsidR="00D1486F">
              <w:rPr>
                <w:rFonts w:ascii="Tahoma" w:hAnsi="Tahoma" w:cs="Tahoma"/>
                <w:b/>
                <w:bCs/>
                <w:sz w:val="21"/>
                <w:szCs w:val="21"/>
                <w:rPrChange w:id="108" w:author="Unknown Author" w:date="2020-09-04T10:46:00Z">
                  <w:rPr/>
                </w:rPrChange>
              </w:rPr>
              <w:t xml:space="preserve"> 2004</w:t>
            </w:r>
          </w:p>
        </w:tc>
      </w:tr>
    </w:tbl>
    <w:p w14:paraId="56D54504" w14:textId="74179C0A" w:rsidR="00B534D4" w:rsidRPr="00370B72" w:rsidRDefault="001F7883">
      <w:pPr>
        <w:numPr>
          <w:ilvl w:val="0"/>
          <w:numId w:val="3"/>
        </w:numPr>
        <w:rPr>
          <w:lang w:val="el-GR"/>
        </w:rPr>
      </w:pPr>
      <w:r>
        <w:rPr>
          <w:rFonts w:ascii="Tahoma" w:hAnsi="Tahoma" w:cs="Tahoma"/>
          <w:sz w:val="21"/>
          <w:szCs w:val="21"/>
          <w:lang w:val="el-GR"/>
        </w:rPr>
        <w:t>Πτυχίο</w:t>
      </w:r>
      <w:r w:rsidRPr="00370B72">
        <w:rPr>
          <w:rFonts w:ascii="Tahoma" w:hAnsi="Tahoma" w:cs="Tahoma"/>
          <w:sz w:val="21"/>
          <w:szCs w:val="21"/>
          <w:lang w:val="el-GR"/>
        </w:rPr>
        <w:t xml:space="preserve"> </w:t>
      </w:r>
      <w:r>
        <w:rPr>
          <w:rFonts w:ascii="Tahoma" w:hAnsi="Tahoma" w:cs="Tahoma"/>
          <w:sz w:val="21"/>
          <w:szCs w:val="21"/>
          <w:lang w:val="el-GR"/>
        </w:rPr>
        <w:t>Ηλεκτρονικού</w:t>
      </w:r>
      <w:r w:rsidRPr="00370B72">
        <w:rPr>
          <w:rFonts w:ascii="Tahoma" w:hAnsi="Tahoma" w:cs="Tahoma"/>
          <w:sz w:val="21"/>
          <w:szCs w:val="21"/>
          <w:lang w:val="el-GR"/>
        </w:rPr>
        <w:t xml:space="preserve"> </w:t>
      </w:r>
      <w:r>
        <w:rPr>
          <w:rFonts w:ascii="Tahoma" w:hAnsi="Tahoma" w:cs="Tahoma"/>
          <w:sz w:val="21"/>
          <w:szCs w:val="21"/>
          <w:lang w:val="el-GR"/>
        </w:rPr>
        <w:t>Μηχανικού</w:t>
      </w:r>
      <w:r w:rsidRPr="00370B72">
        <w:rPr>
          <w:rFonts w:ascii="Tahoma" w:hAnsi="Tahoma" w:cs="Tahoma"/>
          <w:sz w:val="21"/>
          <w:szCs w:val="21"/>
          <w:lang w:val="el-GR"/>
        </w:rPr>
        <w:t xml:space="preserve"> </w:t>
      </w:r>
      <w:r>
        <w:rPr>
          <w:rFonts w:ascii="Tahoma" w:hAnsi="Tahoma" w:cs="Tahoma"/>
          <w:sz w:val="21"/>
          <w:szCs w:val="21"/>
          <w:lang w:val="el-GR"/>
        </w:rPr>
        <w:t>και</w:t>
      </w:r>
      <w:r w:rsidRPr="00370B72">
        <w:rPr>
          <w:rFonts w:ascii="Tahoma" w:hAnsi="Tahoma" w:cs="Tahoma"/>
          <w:sz w:val="21"/>
          <w:szCs w:val="21"/>
          <w:lang w:val="el-GR"/>
        </w:rPr>
        <w:t xml:space="preserve"> </w:t>
      </w:r>
      <w:r>
        <w:rPr>
          <w:rFonts w:ascii="Tahoma" w:hAnsi="Tahoma" w:cs="Tahoma"/>
          <w:sz w:val="21"/>
          <w:szCs w:val="21"/>
          <w:lang w:val="el-GR"/>
        </w:rPr>
        <w:t>Μηχανικού</w:t>
      </w:r>
      <w:r w:rsidRPr="00370B72">
        <w:rPr>
          <w:rFonts w:ascii="Tahoma" w:hAnsi="Tahoma" w:cs="Tahoma"/>
          <w:sz w:val="21"/>
          <w:szCs w:val="21"/>
          <w:lang w:val="el-GR"/>
        </w:rPr>
        <w:t xml:space="preserve"> </w:t>
      </w:r>
      <w:r>
        <w:rPr>
          <w:rFonts w:ascii="Tahoma" w:hAnsi="Tahoma" w:cs="Tahoma"/>
          <w:sz w:val="21"/>
          <w:szCs w:val="21"/>
          <w:lang w:val="el-GR"/>
        </w:rPr>
        <w:t>Η</w:t>
      </w:r>
      <w:r w:rsidRPr="00370B72">
        <w:rPr>
          <w:rFonts w:ascii="Tahoma" w:hAnsi="Tahoma" w:cs="Tahoma"/>
          <w:sz w:val="21"/>
          <w:szCs w:val="21"/>
          <w:lang w:val="el-GR"/>
        </w:rPr>
        <w:t>/</w:t>
      </w:r>
      <w:r>
        <w:rPr>
          <w:rFonts w:ascii="Tahoma" w:hAnsi="Tahoma" w:cs="Tahoma"/>
          <w:sz w:val="21"/>
          <w:szCs w:val="21"/>
          <w:lang w:val="el-GR"/>
        </w:rPr>
        <w:t>Υ</w:t>
      </w:r>
      <w:r w:rsidRPr="00370B72">
        <w:rPr>
          <w:rFonts w:ascii="Tahoma" w:hAnsi="Tahoma" w:cs="Tahoma"/>
          <w:sz w:val="21"/>
          <w:szCs w:val="21"/>
          <w:lang w:val="el-GR"/>
        </w:rPr>
        <w:t xml:space="preserve"> </w:t>
      </w:r>
      <w:r w:rsidR="00370B72">
        <w:rPr>
          <w:rFonts w:ascii="Tahoma" w:hAnsi="Tahoma" w:cs="Tahoma"/>
          <w:sz w:val="21"/>
          <w:szCs w:val="21"/>
          <w:lang w:val="el-GR"/>
        </w:rPr>
        <w:t>με</w:t>
      </w:r>
      <w:r w:rsidR="00370B72" w:rsidRPr="00370B72">
        <w:rPr>
          <w:rFonts w:ascii="Tahoma" w:hAnsi="Tahoma" w:cs="Tahoma"/>
          <w:sz w:val="21"/>
          <w:szCs w:val="21"/>
          <w:lang w:val="el-GR"/>
        </w:rPr>
        <w:t xml:space="preserve"> </w:t>
      </w:r>
      <w:r w:rsidR="00370B72">
        <w:rPr>
          <w:rFonts w:ascii="Tahoma" w:hAnsi="Tahoma" w:cs="Tahoma"/>
          <w:sz w:val="21"/>
          <w:szCs w:val="21"/>
          <w:lang w:val="el-GR"/>
        </w:rPr>
        <w:t>εξειδίκευση</w:t>
      </w:r>
      <w:r w:rsidR="00370B72" w:rsidRPr="00370B72">
        <w:rPr>
          <w:rFonts w:ascii="Tahoma" w:hAnsi="Tahoma" w:cs="Tahoma"/>
          <w:sz w:val="21"/>
          <w:szCs w:val="21"/>
          <w:lang w:val="el-GR"/>
        </w:rPr>
        <w:t xml:space="preserve"> </w:t>
      </w:r>
      <w:r w:rsidR="00370B72">
        <w:rPr>
          <w:rFonts w:ascii="Tahoma" w:hAnsi="Tahoma" w:cs="Tahoma"/>
          <w:sz w:val="21"/>
          <w:szCs w:val="21"/>
          <w:lang w:val="el-GR"/>
        </w:rPr>
        <w:t>στην Ψηφιακή Επεξεργασία Εικόνας και Βίντεο.</w:t>
      </w:r>
    </w:p>
    <w:p w14:paraId="0965AEF3" w14:textId="77777777" w:rsidR="00B534D4" w:rsidRDefault="00D1486F">
      <w:pPr>
        <w:numPr>
          <w:ilvl w:val="0"/>
          <w:numId w:val="3"/>
        </w:numPr>
        <w:jc w:val="both"/>
      </w:pPr>
      <w:ins w:id="109" w:author="Unknown Author" w:date="2020-09-03T22:48:00Z">
        <w:r>
          <w:rPr>
            <w:rFonts w:ascii="Tahoma" w:hAnsi="Tahoma" w:cs="Tahoma"/>
            <w:b/>
            <w:bCs/>
            <w:sz w:val="21"/>
            <w:szCs w:val="21"/>
          </w:rPr>
          <w:t>Diploma Thesis:</w:t>
        </w:r>
        <w:r>
          <w:rPr>
            <w:rFonts w:ascii="Tahoma" w:hAnsi="Tahoma" w:cs="Tahoma"/>
            <w:sz w:val="21"/>
            <w:szCs w:val="21"/>
          </w:rPr>
          <w:t xml:space="preserve"> “Methods for Segmentation of Uncompressed Video Using Intensity and Motion Histograms”, Electronic and Computer Engineering Department, Technical University of Crete, 2003.</w:t>
        </w:r>
      </w:ins>
    </w:p>
    <w:p w14:paraId="1CF552EE" w14:textId="77777777" w:rsidR="00B534D4" w:rsidRDefault="00D1486F">
      <w:pPr>
        <w:numPr>
          <w:ilvl w:val="0"/>
          <w:numId w:val="3"/>
        </w:numPr>
        <w:jc w:val="both"/>
        <w:rPr>
          <w:del w:id="110" w:author="Unknown Author" w:date="2020-09-03T22:49:00Z"/>
        </w:rPr>
      </w:pPr>
      <w:ins w:id="111" w:author="Unknown Author" w:date="2020-09-03T22:48:00Z">
        <w:r>
          <w:rPr>
            <w:rFonts w:ascii="Tahoma" w:hAnsi="Tahoma" w:cs="Tahoma"/>
            <w:b/>
            <w:bCs/>
            <w:sz w:val="21"/>
            <w:szCs w:val="21"/>
          </w:rPr>
          <w:t>Papers:</w:t>
        </w:r>
        <w:r>
          <w:rPr>
            <w:rFonts w:ascii="Tahoma" w:hAnsi="Tahoma" w:cs="Tahoma"/>
            <w:sz w:val="21"/>
            <w:szCs w:val="21"/>
          </w:rPr>
          <w:t xml:space="preserve"> “Adaptive Methods for Motion Characterization and Segmentation of MPEG Compressed Frame Sequence”, C. </w:t>
        </w:r>
        <w:proofErr w:type="spellStart"/>
        <w:r>
          <w:rPr>
            <w:rFonts w:ascii="Tahoma" w:hAnsi="Tahoma" w:cs="Tahoma"/>
            <w:sz w:val="21"/>
            <w:szCs w:val="21"/>
          </w:rPr>
          <w:t>Doulaverakis</w:t>
        </w:r>
        <w:proofErr w:type="spellEnd"/>
        <w:r>
          <w:rPr>
            <w:rFonts w:ascii="Tahoma" w:hAnsi="Tahoma" w:cs="Tahoma"/>
            <w:sz w:val="21"/>
            <w:szCs w:val="21"/>
          </w:rPr>
          <w:t xml:space="preserve">, S. Vagionitis, M. </w:t>
        </w:r>
        <w:proofErr w:type="spellStart"/>
        <w:r>
          <w:rPr>
            <w:rFonts w:ascii="Tahoma" w:hAnsi="Tahoma" w:cs="Tahoma"/>
            <w:sz w:val="21"/>
            <w:szCs w:val="21"/>
          </w:rPr>
          <w:t>Zervakis</w:t>
        </w:r>
        <w:proofErr w:type="spellEnd"/>
        <w:r>
          <w:rPr>
            <w:rFonts w:ascii="Tahoma" w:hAnsi="Tahoma" w:cs="Tahoma"/>
            <w:sz w:val="21"/>
            <w:szCs w:val="21"/>
          </w:rPr>
          <w:t xml:space="preserve"> and E. Petrakis, Intern. Conference on Image Analysis and Recognition (ICIAR'2004), Porto, Portugal, Sept./Oct. 2004, Proc. Part I, Springer Verlag (LNCS 3211), pp. 310-317.</w:t>
        </w:r>
      </w:ins>
    </w:p>
    <w:p w14:paraId="0A7B4636" w14:textId="77777777" w:rsidR="00B534D4" w:rsidRDefault="00B534D4">
      <w:pPr>
        <w:numPr>
          <w:ilvl w:val="0"/>
          <w:numId w:val="5"/>
        </w:numPr>
        <w:jc w:val="both"/>
        <w:rPr>
          <w:del w:id="112" w:author="Unknown Author" w:date="2020-09-03T22:49:00Z"/>
          <w:rFonts w:ascii="Tahoma" w:hAnsi="Tahoma" w:cs="Tahoma"/>
          <w:sz w:val="22"/>
          <w:szCs w:val="22"/>
        </w:rPr>
      </w:pPr>
    </w:p>
    <w:p w14:paraId="36413F9D" w14:textId="77777777" w:rsidR="00B534D4" w:rsidRDefault="00D1486F">
      <w:pPr>
        <w:numPr>
          <w:ilvl w:val="0"/>
          <w:numId w:val="3"/>
        </w:numPr>
        <w:jc w:val="both"/>
        <w:rPr>
          <w:del w:id="113" w:author="Unknown Author" w:date="2020-09-03T22:48:00Z"/>
          <w:rFonts w:ascii="Tahoma" w:hAnsi="Tahoma" w:cs="Tahoma"/>
          <w:b/>
          <w:sz w:val="28"/>
          <w:szCs w:val="28"/>
          <w:u w:val="single"/>
        </w:rPr>
      </w:pPr>
      <w:del w:id="114" w:author="Unknown Author" w:date="2020-09-03T22:49:00Z">
        <w:r>
          <w:rPr>
            <w:rFonts w:ascii="Tahoma" w:hAnsi="Tahoma" w:cs="Tahoma"/>
            <w:b/>
            <w:sz w:val="28"/>
            <w:szCs w:val="28"/>
            <w:u w:val="single"/>
          </w:rPr>
          <w:delText>Publications</w:delText>
        </w:r>
      </w:del>
    </w:p>
    <w:p w14:paraId="00323425" w14:textId="77777777" w:rsidR="00B534D4" w:rsidRDefault="00D1486F">
      <w:pPr>
        <w:numPr>
          <w:ilvl w:val="0"/>
          <w:numId w:val="3"/>
        </w:numPr>
        <w:jc w:val="both"/>
        <w:rPr>
          <w:del w:id="115" w:author="Unknown Author" w:date="2020-09-03T22:49:00Z"/>
          <w:rFonts w:ascii="Tahoma" w:hAnsi="Tahoma" w:cs="Tahoma"/>
          <w:b/>
          <w:sz w:val="28"/>
          <w:szCs w:val="28"/>
          <w:u w:val="single"/>
        </w:rPr>
      </w:pPr>
      <w:del w:id="116" w:author="Unknown Author" w:date="2020-09-03T22:48:00Z">
        <w:r>
          <w:rPr>
            <w:rFonts w:ascii="Tahoma" w:hAnsi="Tahoma" w:cs="Tahoma"/>
            <w:b/>
            <w:bCs/>
            <w:sz w:val="22"/>
            <w:szCs w:val="22"/>
            <w:u w:val="single"/>
          </w:rPr>
          <w:delText xml:space="preserve">MSc Thesis: </w:delText>
        </w:r>
        <w:r>
          <w:rPr>
            <w:rFonts w:ascii="Tahoma" w:hAnsi="Tahoma" w:cs="Tahoma"/>
            <w:b/>
            <w:sz w:val="22"/>
            <w:szCs w:val="22"/>
            <w:u w:val="single"/>
          </w:rPr>
          <w:delText>“Finding Clones”, School of Informatics, University of Edinburgh, 2010.</w:delText>
        </w:r>
      </w:del>
    </w:p>
    <w:p w14:paraId="21071535" w14:textId="77777777" w:rsidR="00B534D4" w:rsidRDefault="00D1486F">
      <w:pPr>
        <w:numPr>
          <w:ilvl w:val="0"/>
          <w:numId w:val="3"/>
        </w:numPr>
        <w:jc w:val="both"/>
        <w:rPr>
          <w:del w:id="117" w:author="Unknown Author" w:date="2020-09-03T23:14:00Z"/>
          <w:rFonts w:ascii="Tahoma" w:hAnsi="Tahoma" w:cs="Tahoma"/>
          <w:b/>
          <w:sz w:val="28"/>
          <w:szCs w:val="28"/>
          <w:u w:val="single"/>
        </w:rPr>
      </w:pPr>
      <w:del w:id="118" w:author="Unknown Author" w:date="2020-09-03T22:49:00Z">
        <w:r>
          <w:rPr>
            <w:rFonts w:ascii="Tahoma" w:hAnsi="Tahoma" w:cs="Tahoma"/>
            <w:b/>
            <w:bCs/>
            <w:sz w:val="22"/>
            <w:szCs w:val="22"/>
            <w:u w:val="single"/>
          </w:rPr>
          <w:delText>Papers:</w:delText>
        </w:r>
        <w:r>
          <w:rPr>
            <w:rFonts w:ascii="Tahoma" w:hAnsi="Tahoma" w:cs="Tahoma"/>
            <w:b/>
            <w:sz w:val="22"/>
            <w:szCs w:val="22"/>
            <w:u w:val="single"/>
          </w:rPr>
          <w:delText xml:space="preserve"> “Adaptive Methods for Motion Characterization and Segmentation of MPEG Compressed Frame Sequence”, C. Doulaverakis, S. Vagionitis, M. Zervakis and E. Petrakis, Intern. Conference on Image Analysis and Recognition (ICIAR'2004), Porto, Portugal, Sept./Oct. 2004, Proc. Part I, Springer Verlag (LNCS 3211), pp. 310-317.</w:delText>
        </w:r>
      </w:del>
    </w:p>
    <w:p w14:paraId="48E9D409" w14:textId="49FDC91D" w:rsidR="00B534D4" w:rsidRPr="00CA4EDE" w:rsidRDefault="00D1486F" w:rsidP="00CA4EDE">
      <w:pPr>
        <w:numPr>
          <w:ilvl w:val="0"/>
          <w:numId w:val="3"/>
        </w:numPr>
        <w:jc w:val="both"/>
        <w:rPr>
          <w:rFonts w:ascii="Tahoma" w:hAnsi="Tahoma" w:cs="Tahoma"/>
          <w:b/>
          <w:sz w:val="28"/>
          <w:szCs w:val="28"/>
          <w:u w:val="single"/>
        </w:rPr>
      </w:pPr>
      <w:del w:id="119" w:author="Unknown Author" w:date="2020-09-03T22:49:00Z">
        <w:r>
          <w:rPr>
            <w:rFonts w:ascii="Tahoma" w:hAnsi="Tahoma" w:cs="Tahoma"/>
            <w:b/>
            <w:bCs/>
            <w:sz w:val="22"/>
            <w:szCs w:val="22"/>
            <w:u w:val="single"/>
          </w:rPr>
          <w:delText>Diploma Thesis:</w:delText>
        </w:r>
        <w:r>
          <w:rPr>
            <w:rFonts w:ascii="Tahoma" w:hAnsi="Tahoma" w:cs="Tahoma"/>
            <w:b/>
            <w:sz w:val="22"/>
            <w:szCs w:val="22"/>
            <w:u w:val="single"/>
          </w:rPr>
          <w:delText xml:space="preserve"> “Methods for S</w:delText>
        </w:r>
      </w:del>
      <w:del w:id="120" w:author="Unknown Author" w:date="2020-09-03T22:48:00Z">
        <w:r>
          <w:rPr>
            <w:rFonts w:ascii="Tahoma" w:hAnsi="Tahoma" w:cs="Tahoma"/>
            <w:b/>
            <w:sz w:val="22"/>
            <w:szCs w:val="22"/>
            <w:u w:val="single"/>
          </w:rPr>
          <w:delText>egmentation of Uncompressed Video Using Intensity and Motion Histograms”, Electronic and Computer Engineering Department, Technical University of Crete, 2003.</w:delText>
        </w:r>
      </w:del>
    </w:p>
    <w:sectPr w:rsidR="00B534D4" w:rsidRPr="00CA4EDE">
      <w:pgSz w:w="11906" w:h="16838"/>
      <w:pgMar w:top="850" w:right="737" w:bottom="726" w:left="737" w:header="0" w:footer="0" w:gutter="0"/>
      <w:cols w:space="720"/>
      <w:formProt w:val="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 PL UKai CN;Cambria">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476EA"/>
    <w:multiLevelType w:val="multilevel"/>
    <w:tmpl w:val="5CFE03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58D7002"/>
    <w:multiLevelType w:val="multilevel"/>
    <w:tmpl w:val="7D2A4F5C"/>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72A4F88"/>
    <w:multiLevelType w:val="multilevel"/>
    <w:tmpl w:val="BF1045D0"/>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9D377AB"/>
    <w:multiLevelType w:val="multilevel"/>
    <w:tmpl w:val="3B78F862"/>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226946"/>
    <w:multiLevelType w:val="multilevel"/>
    <w:tmpl w:val="F46EE5F8"/>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1D32513"/>
    <w:multiLevelType w:val="multilevel"/>
    <w:tmpl w:val="EDB036A2"/>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2CE0A77"/>
    <w:multiLevelType w:val="multilevel"/>
    <w:tmpl w:val="4AC6DCDE"/>
    <w:lvl w:ilvl="0">
      <w:start w:val="1"/>
      <w:numFmt w:val="bullet"/>
      <w:lvlText w:val=""/>
      <w:lvlJc w:val="left"/>
      <w:pPr>
        <w:tabs>
          <w:tab w:val="num" w:pos="0"/>
        </w:tabs>
        <w:ind w:left="720" w:hanging="360"/>
      </w:pPr>
      <w:rPr>
        <w:rFonts w:ascii="Symbol" w:hAnsi="Symbol" w:cs="Symbol" w:hint="default"/>
        <w:sz w:val="22"/>
        <w:szCs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22"/>
        <w:szCs w:val="22"/>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22"/>
        <w:szCs w:val="22"/>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CE37230"/>
    <w:multiLevelType w:val="multilevel"/>
    <w:tmpl w:val="DE9484A2"/>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1"/>
  </w:num>
  <w:num w:numId="4">
    <w:abstractNumId w:val="7"/>
  </w:num>
  <w:num w:numId="5">
    <w:abstractNumId w:val="4"/>
  </w:num>
  <w:num w:numId="6">
    <w:abstractNumId w:val="6"/>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vros Vagionitis">
    <w15:presenceInfo w15:providerId="AD" w15:userId="S-1-5-21-3381299371-1867259234-3163359710-1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D4"/>
    <w:rsid w:val="00065D09"/>
    <w:rsid w:val="000A2E90"/>
    <w:rsid w:val="000C6B6D"/>
    <w:rsid w:val="000F6632"/>
    <w:rsid w:val="0015456B"/>
    <w:rsid w:val="00154F7C"/>
    <w:rsid w:val="001802EE"/>
    <w:rsid w:val="001B209F"/>
    <w:rsid w:val="001E6786"/>
    <w:rsid w:val="001F14BB"/>
    <w:rsid w:val="001F7883"/>
    <w:rsid w:val="00241055"/>
    <w:rsid w:val="00264149"/>
    <w:rsid w:val="002949A4"/>
    <w:rsid w:val="002A5DC7"/>
    <w:rsid w:val="002D2D4D"/>
    <w:rsid w:val="002E4B5B"/>
    <w:rsid w:val="002E66F9"/>
    <w:rsid w:val="003025EF"/>
    <w:rsid w:val="00341AF4"/>
    <w:rsid w:val="00370B72"/>
    <w:rsid w:val="003909AF"/>
    <w:rsid w:val="003A3AFF"/>
    <w:rsid w:val="003B7329"/>
    <w:rsid w:val="003D02F3"/>
    <w:rsid w:val="003D27F2"/>
    <w:rsid w:val="003E44CA"/>
    <w:rsid w:val="003F558B"/>
    <w:rsid w:val="00415FFA"/>
    <w:rsid w:val="00420675"/>
    <w:rsid w:val="00500CE1"/>
    <w:rsid w:val="00517906"/>
    <w:rsid w:val="005544E2"/>
    <w:rsid w:val="00573E84"/>
    <w:rsid w:val="005E1880"/>
    <w:rsid w:val="00603F1D"/>
    <w:rsid w:val="006048E7"/>
    <w:rsid w:val="00637E09"/>
    <w:rsid w:val="00646552"/>
    <w:rsid w:val="00683852"/>
    <w:rsid w:val="006D7264"/>
    <w:rsid w:val="006E1D7A"/>
    <w:rsid w:val="006E5A13"/>
    <w:rsid w:val="00715905"/>
    <w:rsid w:val="00721745"/>
    <w:rsid w:val="007217C7"/>
    <w:rsid w:val="0072284E"/>
    <w:rsid w:val="00744484"/>
    <w:rsid w:val="007828D6"/>
    <w:rsid w:val="007D4355"/>
    <w:rsid w:val="007F60CD"/>
    <w:rsid w:val="00812187"/>
    <w:rsid w:val="00817674"/>
    <w:rsid w:val="00817AC5"/>
    <w:rsid w:val="00832727"/>
    <w:rsid w:val="00837AB4"/>
    <w:rsid w:val="00880969"/>
    <w:rsid w:val="008853FF"/>
    <w:rsid w:val="008D650C"/>
    <w:rsid w:val="00907FE9"/>
    <w:rsid w:val="00967EAF"/>
    <w:rsid w:val="00992DA7"/>
    <w:rsid w:val="009930A7"/>
    <w:rsid w:val="009B13F3"/>
    <w:rsid w:val="00A10203"/>
    <w:rsid w:val="00A330D5"/>
    <w:rsid w:val="00AA2BC9"/>
    <w:rsid w:val="00AE1710"/>
    <w:rsid w:val="00B20868"/>
    <w:rsid w:val="00B2218F"/>
    <w:rsid w:val="00B45157"/>
    <w:rsid w:val="00B534D4"/>
    <w:rsid w:val="00C05B1A"/>
    <w:rsid w:val="00C86D35"/>
    <w:rsid w:val="00CA4EDE"/>
    <w:rsid w:val="00CC7CA5"/>
    <w:rsid w:val="00D06998"/>
    <w:rsid w:val="00D1486F"/>
    <w:rsid w:val="00D35C79"/>
    <w:rsid w:val="00D576B3"/>
    <w:rsid w:val="00D67E6A"/>
    <w:rsid w:val="00E2223B"/>
    <w:rsid w:val="00EB5F2E"/>
    <w:rsid w:val="00F07E16"/>
    <w:rsid w:val="00F248B0"/>
    <w:rsid w:val="00FB7482"/>
    <w:rsid w:val="00FF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5667"/>
  <w15:docId w15:val="{0BB01AC7-18CF-4F0C-BCA6-8E0F0B69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AR PL UKai CN;Cambria" w:hAnsi="Times New Roman" w:cs="Lohit Devanaga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AR PL UKai CN;Cambria"/>
      <w:sz w:val="22"/>
      <w:szCs w:val="22"/>
    </w:rPr>
  </w:style>
  <w:style w:type="character" w:customStyle="1" w:styleId="WW8Num1z1">
    <w:name w:val="WW8Num1z1"/>
    <w:qFormat/>
    <w:rPr>
      <w:rFonts w:ascii="OpenSymbol;Arial Unicode MS" w:hAnsi="OpenSymbol;Arial Unicode MS" w:cs="AR PL UKai CN;Cambria"/>
    </w:rPr>
  </w:style>
  <w:style w:type="character" w:customStyle="1" w:styleId="WW8Num2z0">
    <w:name w:val="WW8Num2z0"/>
    <w:qFormat/>
    <w:rPr>
      <w:rFonts w:ascii="Symbol" w:hAnsi="Symbol" w:cs="AR PL UKai CN;Cambria"/>
      <w:sz w:val="22"/>
      <w:szCs w:val="22"/>
    </w:rPr>
  </w:style>
  <w:style w:type="character" w:customStyle="1" w:styleId="WW8Num2z1">
    <w:name w:val="WW8Num2z1"/>
    <w:qFormat/>
    <w:rPr>
      <w:rFonts w:ascii="OpenSymbol;Arial Unicode MS" w:hAnsi="OpenSymbol;Arial Unicode MS" w:cs="AR PL UKai CN;Cambria"/>
    </w:rPr>
  </w:style>
  <w:style w:type="character" w:customStyle="1" w:styleId="WW8Num3z0">
    <w:name w:val="WW8Num3z0"/>
    <w:qFormat/>
    <w:rPr>
      <w:rFonts w:ascii="Symbol" w:hAnsi="Symbol" w:cs="AR PL UKai CN;Cambria"/>
      <w:sz w:val="22"/>
      <w:szCs w:val="22"/>
    </w:rPr>
  </w:style>
  <w:style w:type="character" w:customStyle="1" w:styleId="WW8Num3z1">
    <w:name w:val="WW8Num3z1"/>
    <w:qFormat/>
    <w:rPr>
      <w:rFonts w:ascii="OpenSymbol;Arial Unicode MS" w:hAnsi="OpenSymbol;Arial Unicode MS" w:cs="AR PL UKai CN;Cambria"/>
    </w:rPr>
  </w:style>
  <w:style w:type="character" w:customStyle="1" w:styleId="WW8Num4z0">
    <w:name w:val="WW8Num4z0"/>
    <w:qFormat/>
    <w:rPr>
      <w:rFonts w:ascii="Symbol" w:hAnsi="Symbol" w:cs="AR PL UKai CN;Cambria"/>
      <w:sz w:val="22"/>
      <w:szCs w:val="22"/>
    </w:rPr>
  </w:style>
  <w:style w:type="character" w:customStyle="1" w:styleId="WW8Num4z1">
    <w:name w:val="WW8Num4z1"/>
    <w:qFormat/>
    <w:rPr>
      <w:rFonts w:ascii="OpenSymbol;Arial Unicode MS" w:hAnsi="OpenSymbol;Arial Unicode MS" w:cs="AR PL UKai CN;Cambria"/>
    </w:rPr>
  </w:style>
  <w:style w:type="character" w:customStyle="1" w:styleId="WW8Num5z0">
    <w:name w:val="WW8Num5z0"/>
    <w:qFormat/>
    <w:rPr>
      <w:rFonts w:ascii="Symbol" w:hAnsi="Symbol" w:cs="AR PL UKai CN;Cambria"/>
      <w:sz w:val="22"/>
      <w:szCs w:val="22"/>
    </w:rPr>
  </w:style>
  <w:style w:type="character" w:customStyle="1" w:styleId="WW8Num5z1">
    <w:name w:val="WW8Num5z1"/>
    <w:qFormat/>
    <w:rPr>
      <w:rFonts w:ascii="OpenSymbol;Arial Unicode MS" w:hAnsi="OpenSymbol;Arial Unicode MS" w:cs="AR PL UKai CN;Cambria"/>
    </w:rPr>
  </w:style>
  <w:style w:type="character" w:customStyle="1" w:styleId="WW8Num6z0">
    <w:name w:val="WW8Num6z0"/>
    <w:qFormat/>
    <w:rPr>
      <w:rFonts w:ascii="Symbol" w:hAnsi="Symbol" w:cs="AR PL UKai CN;Cambria"/>
      <w:sz w:val="22"/>
      <w:szCs w:val="22"/>
    </w:rPr>
  </w:style>
  <w:style w:type="character" w:customStyle="1" w:styleId="WW8Num6z1">
    <w:name w:val="WW8Num6z1"/>
    <w:qFormat/>
    <w:rPr>
      <w:rFonts w:ascii="Courier New" w:hAnsi="Courier New" w:cs="AR PL UKai CN;Cambria"/>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Tahoma"/>
      <w:sz w:val="22"/>
      <w:szCs w:val="22"/>
    </w:rPr>
  </w:style>
  <w:style w:type="character" w:customStyle="1" w:styleId="WW8Num7z1">
    <w:name w:val="WW8Num7z1"/>
    <w:qFormat/>
    <w:rPr>
      <w:rFonts w:ascii="OpenSymbol;Arial Unicode MS" w:hAnsi="OpenSymbol;Arial Unicode MS" w:cs="Arial"/>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7z2">
    <w:name w:val="WW8Num7z2"/>
    <w:qFormat/>
    <w:rPr>
      <w:rFonts w:ascii="Wingdings" w:hAnsi="Wingdings" w:cs="Wingdings"/>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Absatz-Standardschriftart">
    <w:name w:val="Absatz-Standardschriftart"/>
    <w:qFormat/>
  </w:style>
  <w:style w:type="character" w:customStyle="1" w:styleId="WW8Num9zfalse">
    <w:name w:val="WW8Num9zfalse"/>
    <w:qFormat/>
  </w:style>
  <w:style w:type="character" w:customStyle="1" w:styleId="WW8Num9ztrue">
    <w:name w:val="WW8Num9ztrue"/>
    <w:qFormat/>
  </w:style>
  <w:style w:type="character" w:customStyle="1" w:styleId="WW-WW8Num9ztrue">
    <w:name w:val="WW-WW8Num9ztrue"/>
    <w:qFormat/>
  </w:style>
  <w:style w:type="character" w:customStyle="1" w:styleId="WW-WW8Num9ztrue1">
    <w:name w:val="WW-WW8Num9ztrue1"/>
    <w:qFormat/>
  </w:style>
  <w:style w:type="character" w:customStyle="1" w:styleId="WW-WW8Num9ztrue2">
    <w:name w:val="WW-WW8Num9ztrue2"/>
    <w:qFormat/>
  </w:style>
  <w:style w:type="character" w:customStyle="1" w:styleId="WW-WW8Num9ztrue3">
    <w:name w:val="WW-WW8Num9ztrue3"/>
    <w:qFormat/>
  </w:style>
  <w:style w:type="character" w:customStyle="1" w:styleId="WW-WW8Num9ztrue4">
    <w:name w:val="WW-WW8Num9ztrue4"/>
    <w:qFormat/>
  </w:style>
  <w:style w:type="character" w:customStyle="1" w:styleId="WW-WW8Num9ztrue5">
    <w:name w:val="WW-WW8Num9ztrue5"/>
    <w:qFormat/>
  </w:style>
  <w:style w:type="character" w:customStyle="1" w:styleId="WW-WW8Num9ztrue6">
    <w:name w:val="WW-WW8Num9ztrue6"/>
    <w:qFormat/>
  </w:style>
  <w:style w:type="character" w:customStyle="1" w:styleId="WW-WW8Num9ztrue7">
    <w:name w:val="WW-WW8Num9ztrue7"/>
    <w:qFormat/>
  </w:style>
  <w:style w:type="character" w:customStyle="1" w:styleId="WW-WW8Num9ztrue11">
    <w:name w:val="WW-WW8Num9ztrue11"/>
    <w:qFormat/>
  </w:style>
  <w:style w:type="character" w:customStyle="1" w:styleId="WW-WW8Num9ztrue21">
    <w:name w:val="WW-WW8Num9ztrue21"/>
    <w:qFormat/>
  </w:style>
  <w:style w:type="character" w:customStyle="1" w:styleId="WW-WW8Num9ztrue31">
    <w:name w:val="WW-WW8Num9ztrue31"/>
    <w:qFormat/>
  </w:style>
  <w:style w:type="character" w:customStyle="1" w:styleId="WW-WW8Num9ztrue41">
    <w:name w:val="WW-WW8Num9ztrue41"/>
    <w:qFormat/>
  </w:style>
  <w:style w:type="character" w:customStyle="1" w:styleId="WW-WW8Num9ztrue51">
    <w:name w:val="WW-WW8Num9ztrue51"/>
    <w:qFormat/>
  </w:style>
  <w:style w:type="character" w:customStyle="1" w:styleId="WW-WW8Num9ztrue61">
    <w:name w:val="WW-WW8Num9ztrue61"/>
    <w:qFormat/>
  </w:style>
  <w:style w:type="character" w:customStyle="1" w:styleId="WW-WW8Num9ztrue71">
    <w:name w:val="WW-WW8Num9ztrue71"/>
    <w:qFormat/>
  </w:style>
  <w:style w:type="character" w:customStyle="1" w:styleId="WW-WW8Num9ztrue111">
    <w:name w:val="WW-WW8Num9ztrue111"/>
    <w:qFormat/>
  </w:style>
  <w:style w:type="character" w:customStyle="1" w:styleId="WW-WW8Num9ztrue211">
    <w:name w:val="WW-WW8Num9ztrue211"/>
    <w:qFormat/>
  </w:style>
  <w:style w:type="character" w:customStyle="1" w:styleId="WW-WW8Num9ztrue311">
    <w:name w:val="WW-WW8Num9ztrue311"/>
    <w:qFormat/>
  </w:style>
  <w:style w:type="character" w:customStyle="1" w:styleId="WW-WW8Num9ztrue411">
    <w:name w:val="WW-WW8Num9ztrue411"/>
    <w:qFormat/>
  </w:style>
  <w:style w:type="character" w:customStyle="1" w:styleId="WW-WW8Num9ztrue511">
    <w:name w:val="WW-WW8Num9ztrue511"/>
    <w:qFormat/>
  </w:style>
  <w:style w:type="character" w:customStyle="1" w:styleId="WW-WW8Num9ztrue611">
    <w:name w:val="WW-WW8Num9ztrue611"/>
    <w:qFormat/>
  </w:style>
  <w:style w:type="character" w:customStyle="1" w:styleId="WW-DefaultParagraphFont">
    <w:name w:val="WW-Default Paragraph Fon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DefaultParagraphFont1">
    <w:name w:val="WW-Default Paragraph Font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styleId="Hyperlink">
    <w:name w:val="Hyperlink"/>
    <w:basedOn w:val="WW-DefaultParagraphFont1"/>
    <w:rPr>
      <w:color w:val="0000FF"/>
      <w:u w:val="single"/>
    </w:rPr>
  </w:style>
  <w:style w:type="character" w:styleId="FollowedHyperlink">
    <w:name w:val="FollowedHyperlink"/>
    <w:basedOn w:val="WW-DefaultParagraphFont1"/>
    <w:rPr>
      <w:color w:val="800080"/>
      <w:u w:val="single"/>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style>
  <w:style w:type="paragraph" w:customStyle="1" w:styleId="Index">
    <w:name w:val="Index"/>
    <w:basedOn w:val="Normal"/>
    <w:qFormat/>
    <w:pPr>
      <w:suppressLineNumbers/>
    </w:pPr>
    <w:rPr>
      <w:rFonts w:cs="Tahoma"/>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styleId="NormalWeb">
    <w:name w:val="Normal (Web)"/>
    <w:basedOn w:val="Normal"/>
    <w:qFormat/>
  </w:style>
  <w:style w:type="paragraph" w:customStyle="1" w:styleId="TableHeading">
    <w:name w:val="Table Heading"/>
    <w:basedOn w:val="TableContents"/>
    <w:qFormat/>
    <w:pPr>
      <w:jc w:val="center"/>
    </w:pPr>
    <w:rPr>
      <w:b/>
      <w:bCs/>
    </w:rPr>
  </w:style>
  <w:style w:type="paragraph" w:customStyle="1" w:styleId="url">
    <w:name w:val="url"/>
    <w:basedOn w:val="Normal"/>
    <w:qFormat/>
    <w:pPr>
      <w:suppressAutoHyphens w:val="0"/>
    </w:pPr>
    <w:rPr>
      <w:rFonts w:ascii="Times;Times New Roman" w:eastAsia="Times New Roman" w:hAnsi="Times;Times New Roman" w:cs="Times New Roman"/>
      <w:sz w:val="20"/>
      <w:szCs w:val="20"/>
      <w:lang w:val="en-US"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Stavros Vagionitis</cp:lastModifiedBy>
  <cp:revision>2</cp:revision>
  <dcterms:created xsi:type="dcterms:W3CDTF">2021-06-02T10:05:00Z</dcterms:created>
  <dcterms:modified xsi:type="dcterms:W3CDTF">2021-06-02T10:05:00Z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2010-09-06T10:39:00Z</dcterms:created>
  <dc:creator>Stavros Vagionitis</dc:creator>
  <dc:description/>
  <cp:keywords>Stavros Stavros Vagionitis CURRICULUM VITAE</cp:keywords>
  <dc:language>en-US</dc:language>
  <cp:lastModifiedBy/>
  <cp:lastPrinted>1995-11-21T17:41:00Z</cp:lastPrinted>
  <dcterms:modified xsi:type="dcterms:W3CDTF">2020-10-02T17:19:34Z</dcterms:modified>
  <cp:revision>121</cp:revision>
  <dc:subject>Stavros Vagionitis CURRICULUM VITAE</dc:subject>
  <dc:title>Stavros Vagionitis CURRICULUM VITAE</dc:title>
</cp:coreProperties>
</file>